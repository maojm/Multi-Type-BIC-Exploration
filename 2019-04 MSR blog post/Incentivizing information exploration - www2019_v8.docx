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3A317" w14:textId="74EBF49A" w:rsidR="00DE2B41" w:rsidRDefault="00AA130E" w:rsidP="00DE2B41">
      <w:pPr>
        <w:rPr>
          <w:b/>
          <w:sz w:val="28"/>
        </w:rPr>
      </w:pPr>
      <w:r>
        <w:rPr>
          <w:b/>
          <w:sz w:val="28"/>
        </w:rPr>
        <w:t>Incentivizing i</w:t>
      </w:r>
      <w:r w:rsidR="00275FFC">
        <w:rPr>
          <w:b/>
          <w:sz w:val="28"/>
        </w:rPr>
        <w:t xml:space="preserve">nformation </w:t>
      </w:r>
      <w:r>
        <w:rPr>
          <w:b/>
          <w:sz w:val="28"/>
        </w:rPr>
        <w:t>explorers</w:t>
      </w:r>
      <w:r w:rsidR="00275FFC">
        <w:rPr>
          <w:b/>
          <w:sz w:val="28"/>
        </w:rPr>
        <w:t xml:space="preserve"> </w:t>
      </w:r>
      <w:r w:rsidR="00216619">
        <w:rPr>
          <w:b/>
          <w:sz w:val="28"/>
        </w:rPr>
        <w:t>(when they’d really rather exploit)</w:t>
      </w:r>
    </w:p>
    <w:p w14:paraId="69E4945A" w14:textId="77777777" w:rsidR="00DE2B41" w:rsidRPr="003F0858" w:rsidRDefault="00DE2B41" w:rsidP="00DE2B41">
      <w:pPr>
        <w:rPr>
          <w:b/>
          <w:sz w:val="18"/>
        </w:rPr>
      </w:pPr>
      <w:r w:rsidRPr="003F0858">
        <w:rPr>
          <w:b/>
          <w:sz w:val="18"/>
        </w:rPr>
        <w:t xml:space="preserve">By </w:t>
      </w:r>
      <w:r>
        <w:rPr>
          <w:b/>
          <w:sz w:val="18"/>
        </w:rPr>
        <w:t>Microsoft blog editor</w:t>
      </w:r>
    </w:p>
    <w:p w14:paraId="5123C0E7" w14:textId="31F6F6B2" w:rsidR="00AD31F6" w:rsidRDefault="009B3BA8" w:rsidP="00DE2B41">
      <w:r>
        <w:t xml:space="preserve">Everyone </w:t>
      </w:r>
      <w:r w:rsidR="006717B2">
        <w:t xml:space="preserve">is </w:t>
      </w:r>
      <w:r>
        <w:t xml:space="preserve">familiar </w:t>
      </w:r>
      <w:r w:rsidR="006717B2">
        <w:t xml:space="preserve">by </w:t>
      </w:r>
      <w:r>
        <w:t xml:space="preserve">now with recommendation systems </w:t>
      </w:r>
      <w:r w:rsidR="006717B2">
        <w:t>such as on Netflix for movies, Amazon for products, Yelp for restaurants</w:t>
      </w:r>
      <w:r w:rsidR="00A23C24">
        <w:t xml:space="preserve"> and TripAdvisor for travel</w:t>
      </w:r>
      <w:r w:rsidR="006717B2">
        <w:t>. Indeed, quality recommendations are a crucial part of the value provided by these businesses. Recommendation systems encourage users to share feedback on their experiences</w:t>
      </w:r>
      <w:r w:rsidR="00AD31F6">
        <w:t xml:space="preserve"> and aggregates the feedback in order to provide users with higher quality recommendations</w:t>
      </w:r>
      <w:r w:rsidR="00A23C24">
        <w:t xml:space="preserve"> – and, more generally, higher quality experiences –</w:t>
      </w:r>
      <w:r w:rsidR="00AD31F6">
        <w:t xml:space="preserve"> moving forward. </w:t>
      </w:r>
    </w:p>
    <w:p w14:paraId="29CABA88" w14:textId="77777777" w:rsidR="009D750F" w:rsidRDefault="00DE2B41" w:rsidP="00DE2B41">
      <w:r>
        <w:t xml:space="preserve">From the point of view of </w:t>
      </w:r>
      <w:r w:rsidR="004F531D">
        <w:t xml:space="preserve">online </w:t>
      </w:r>
      <w:r>
        <w:t xml:space="preserve">recommendation systems </w:t>
      </w:r>
      <w:r w:rsidR="004B3FCA">
        <w:t>in which users both consume and contribute information</w:t>
      </w:r>
      <w:r>
        <w:t xml:space="preserve">, </w:t>
      </w:r>
      <w:r w:rsidR="009B5B79">
        <w:t xml:space="preserve">it could be said </w:t>
      </w:r>
      <w:r w:rsidR="00AD31F6">
        <w:t xml:space="preserve">that </w:t>
      </w:r>
      <w:r>
        <w:t xml:space="preserve">users </w:t>
      </w:r>
      <w:r w:rsidR="00AD31F6">
        <w:t xml:space="preserve">play a dual role; they are </w:t>
      </w:r>
      <w:r>
        <w:t xml:space="preserve">information explorers </w:t>
      </w:r>
      <w:r w:rsidRPr="00AD31F6">
        <w:rPr>
          <w:i/>
        </w:rPr>
        <w:t>and</w:t>
      </w:r>
      <w:r>
        <w:t xml:space="preserve"> information exploiters. We’ve each of us been one or the other at various </w:t>
      </w:r>
      <w:r w:rsidR="00AD31F6">
        <w:t xml:space="preserve">moments </w:t>
      </w:r>
      <w:r>
        <w:t>in our decision-based</w:t>
      </w:r>
      <w:r w:rsidR="0070677C">
        <w:t xml:space="preserve"> </w:t>
      </w:r>
      <w:r w:rsidR="00AD31F6">
        <w:t xml:space="preserve">sorties </w:t>
      </w:r>
      <w:r w:rsidR="0070677C">
        <w:t>online, shopping for a specific item, deciding on a service provider, and so on</w:t>
      </w:r>
      <w:r>
        <w:t xml:space="preserve">. </w:t>
      </w:r>
      <w:r w:rsidR="0070677C">
        <w:t>The tradeoff between exploration and exploitation is a well-known subject in machine learning</w:t>
      </w:r>
      <w:r w:rsidR="009D750F">
        <w:t xml:space="preserve"> </w:t>
      </w:r>
      <w:r w:rsidR="0070677C">
        <w:t>and economics.</w:t>
      </w:r>
      <w:r w:rsidR="001329A6">
        <w:t xml:space="preserve"> </w:t>
      </w:r>
      <w:r>
        <w:t xml:space="preserve">Information </w:t>
      </w:r>
      <w:r w:rsidR="001329A6">
        <w:t xml:space="preserve">exploiters </w:t>
      </w:r>
      <w:r>
        <w:t xml:space="preserve">seek out </w:t>
      </w:r>
      <w:r w:rsidR="001329A6">
        <w:t xml:space="preserve">the best choice given the information available </w:t>
      </w:r>
      <w:r w:rsidR="009B5B79">
        <w:t>to date. I</w:t>
      </w:r>
      <w:r w:rsidR="001329A6">
        <w:t xml:space="preserve">nformation explorers </w:t>
      </w:r>
      <w:r w:rsidR="009B5B79">
        <w:t xml:space="preserve">on the other hand </w:t>
      </w:r>
      <w:r w:rsidR="009D750F">
        <w:t xml:space="preserve">would seem </w:t>
      </w:r>
      <w:r w:rsidR="001329A6">
        <w:t xml:space="preserve">willing to try a lesser known </w:t>
      </w:r>
      <w:r w:rsidR="009D750F">
        <w:t xml:space="preserve">– or even unknown – </w:t>
      </w:r>
      <w:r w:rsidR="001329A6">
        <w:t>option</w:t>
      </w:r>
      <w:r w:rsidR="009D750F">
        <w:t>,</w:t>
      </w:r>
      <w:r w:rsidR="001329A6">
        <w:t xml:space="preserve"> for the sake of gathering more information</w:t>
      </w:r>
      <w:r w:rsidR="009D750F">
        <w:t>. B</w:t>
      </w:r>
      <w:r w:rsidR="001329A6">
        <w:t xml:space="preserve">ut </w:t>
      </w:r>
      <w:r w:rsidR="009D750F">
        <w:t xml:space="preserve">an explorer does this </w:t>
      </w:r>
      <w:r w:rsidR="001329A6">
        <w:t xml:space="preserve">at the </w:t>
      </w:r>
      <w:r w:rsidR="00A23C24">
        <w:t xml:space="preserve">real </w:t>
      </w:r>
      <w:r w:rsidR="001329A6">
        <w:t xml:space="preserve">risk of </w:t>
      </w:r>
      <w:r w:rsidR="009D750F">
        <w:t xml:space="preserve">a negative </w:t>
      </w:r>
      <w:r w:rsidR="001329A6">
        <w:t xml:space="preserve">experience. </w:t>
      </w:r>
    </w:p>
    <w:p w14:paraId="6EB1C0E3" w14:textId="5B69F521" w:rsidR="00A23C24" w:rsidRDefault="00DF055B" w:rsidP="00DE2B41">
      <w:r>
        <w:t xml:space="preserve">In an ideal world, </w:t>
      </w:r>
      <w:r w:rsidR="009D750F">
        <w:t xml:space="preserve">a </w:t>
      </w:r>
      <w:r w:rsidR="007E3FF5">
        <w:t>recommendation system</w:t>
      </w:r>
      <w:r w:rsidR="002420DB">
        <w:t xml:space="preserve"> </w:t>
      </w:r>
      <w:r>
        <w:t xml:space="preserve">would not only control the information flow to the users in a beneficial way in the short-term, it would also strive to </w:t>
      </w:r>
      <w:r w:rsidRPr="009B5B79">
        <w:rPr>
          <w:i/>
        </w:rPr>
        <w:t>incentivize exploration</w:t>
      </w:r>
      <w:r>
        <w:t xml:space="preserve"> in the long</w:t>
      </w:r>
      <w:r w:rsidR="009B5B79">
        <w:t>er</w:t>
      </w:r>
      <w:r>
        <w:t xml:space="preserve"> term via what we call </w:t>
      </w:r>
      <w:r w:rsidRPr="009D750F">
        <w:rPr>
          <w:i/>
        </w:rPr>
        <w:t>information asymmetry</w:t>
      </w:r>
      <w:r w:rsidR="00A13062">
        <w:rPr>
          <w:i/>
        </w:rPr>
        <w:t xml:space="preserve">: </w:t>
      </w:r>
      <w:commentRangeStart w:id="0"/>
      <w:commentRangeStart w:id="1"/>
      <w:commentRangeStart w:id="2"/>
      <w:commentRangeStart w:id="3"/>
      <w:r w:rsidR="00A13062">
        <w:t>the fact that the system knows more than any one agent</w:t>
      </w:r>
      <w:commentRangeEnd w:id="0"/>
      <w:r w:rsidR="00475A59">
        <w:rPr>
          <w:rStyle w:val="CommentReference"/>
        </w:rPr>
        <w:commentReference w:id="0"/>
      </w:r>
      <w:commentRangeEnd w:id="1"/>
      <w:r w:rsidR="00A858F1">
        <w:rPr>
          <w:rStyle w:val="CommentReference"/>
        </w:rPr>
        <w:commentReference w:id="1"/>
      </w:r>
      <w:commentRangeEnd w:id="2"/>
      <w:r w:rsidR="00900F6E">
        <w:rPr>
          <w:rStyle w:val="CommentReference"/>
        </w:rPr>
        <w:commentReference w:id="2"/>
      </w:r>
      <w:commentRangeEnd w:id="3"/>
      <w:r w:rsidR="00900F6E">
        <w:rPr>
          <w:rStyle w:val="CommentReference"/>
        </w:rPr>
        <w:commentReference w:id="3"/>
      </w:r>
      <w:r w:rsidR="009B5B79">
        <w:t xml:space="preserve">. </w:t>
      </w:r>
      <w:r w:rsidR="009D750F">
        <w:t>I</w:t>
      </w:r>
      <w:r w:rsidR="009B5B79">
        <w:t xml:space="preserve">t would do this </w:t>
      </w:r>
      <w:r>
        <w:t xml:space="preserve">despite users’ incentives often tilting this </w:t>
      </w:r>
      <w:r w:rsidR="009D750F">
        <w:t xml:space="preserve">delicate </w:t>
      </w:r>
      <w:r>
        <w:t>balance in favor of exploitation.</w:t>
      </w:r>
      <w:r w:rsidR="00AD31F6">
        <w:t xml:space="preserve"> </w:t>
      </w:r>
    </w:p>
    <w:p w14:paraId="67636671" w14:textId="711E37F1" w:rsidR="00AD31F6" w:rsidRDefault="00AD31F6" w:rsidP="00DE2B41">
      <w:r>
        <w:t>This tension, between exploration, exploitation and users’ incentives</w:t>
      </w:r>
      <w:r w:rsidR="005A45AE">
        <w:t>,</w:t>
      </w:r>
      <w:r>
        <w:t xml:space="preserve"> provides an interesting opportunity for a</w:t>
      </w:r>
      <w:r w:rsidR="005A45AE">
        <w:t>n</w:t>
      </w:r>
      <w:r>
        <w:t xml:space="preserve"> entity – </w:t>
      </w:r>
      <w:r w:rsidR="005A45AE">
        <w:t xml:space="preserve">say, </w:t>
      </w:r>
      <w:r>
        <w:t xml:space="preserve">a social planner – who </w:t>
      </w:r>
      <w:r w:rsidR="005A45AE">
        <w:t>might</w:t>
      </w:r>
      <w:r>
        <w:t xml:space="preserve"> </w:t>
      </w:r>
      <w:r w:rsidR="005A45AE">
        <w:t>manipulate what</w:t>
      </w:r>
      <w:r>
        <w:t xml:space="preserve"> information </w:t>
      </w:r>
      <w:r w:rsidR="005A45AE">
        <w:t xml:space="preserve">is </w:t>
      </w:r>
      <w:r>
        <w:t xml:space="preserve">seen by users for the sake of a common good, balancing exploration of insufficiently known alternatives </w:t>
      </w:r>
      <w:r w:rsidR="005A45AE">
        <w:t xml:space="preserve">with the </w:t>
      </w:r>
      <w:r>
        <w:t xml:space="preserve">exploitation of </w:t>
      </w:r>
      <w:r w:rsidR="005A45AE">
        <w:t xml:space="preserve">the </w:t>
      </w:r>
      <w:r>
        <w:t xml:space="preserve">information </w:t>
      </w:r>
      <w:r w:rsidR="005A45AE">
        <w:t>amassed</w:t>
      </w:r>
      <w:r>
        <w:t xml:space="preserve">. </w:t>
      </w:r>
      <w:r w:rsidR="005A45AE">
        <w:t>And indeed, d</w:t>
      </w:r>
      <w:r>
        <w:t xml:space="preserve">esigning algorithms to trade off these two objectives is a well-researched area in </w:t>
      </w:r>
      <w:commentRangeStart w:id="4"/>
      <w:commentRangeStart w:id="5"/>
      <w:r>
        <w:t>machine learning and operations research</w:t>
      </w:r>
      <w:commentRangeEnd w:id="4"/>
      <w:r w:rsidR="003A2705">
        <w:rPr>
          <w:rStyle w:val="CommentReference"/>
        </w:rPr>
        <w:commentReference w:id="4"/>
      </w:r>
      <w:commentRangeEnd w:id="5"/>
      <w:r w:rsidR="009E5E71">
        <w:rPr>
          <w:rStyle w:val="CommentReference"/>
        </w:rPr>
        <w:commentReference w:id="5"/>
      </w:r>
      <w:r>
        <w:t xml:space="preserve">. </w:t>
      </w:r>
    </w:p>
    <w:p w14:paraId="17D0E41F" w14:textId="3B315547" w:rsidR="00592240" w:rsidRDefault="00AD31F6" w:rsidP="00DE2B41">
      <w:r>
        <w:t xml:space="preserve"> </w:t>
      </w:r>
      <w:r w:rsidR="005A45AE">
        <w:t>Again, t</w:t>
      </w:r>
      <w:r w:rsidR="00594A39">
        <w:t xml:space="preserve">here can be disadvantages to choosing to be an explorer. You risk all the downsides of your strategy (say, buying a product that you wish you hadn’t, or staying in a hotel you can’t wait to check out of). The upsides (your cautionary feedback) on the other hand </w:t>
      </w:r>
      <w:r w:rsidR="005A45AE">
        <w:t xml:space="preserve">benefit numerous </w:t>
      </w:r>
      <w:r w:rsidR="00594A39">
        <w:t xml:space="preserve">users in </w:t>
      </w:r>
      <w:r w:rsidR="005A45AE">
        <w:t xml:space="preserve">a </w:t>
      </w:r>
      <w:r w:rsidR="00594A39">
        <w:t>future</w:t>
      </w:r>
      <w:r w:rsidR="005A45AE">
        <w:t xml:space="preserve"> that has yet to arrive</w:t>
      </w:r>
      <w:r w:rsidR="00594A39">
        <w:t xml:space="preserve">. </w:t>
      </w:r>
      <w:r w:rsidR="005A45AE">
        <w:t xml:space="preserve">This </w:t>
      </w:r>
      <w:r w:rsidR="00594A39">
        <w:t xml:space="preserve">is to </w:t>
      </w:r>
      <w:r w:rsidR="005A45AE">
        <w:t xml:space="preserve">reiterate </w:t>
      </w:r>
      <w:r w:rsidR="00594A39">
        <w:t xml:space="preserve">that users’ incentives are naturally skewed in favor </w:t>
      </w:r>
      <w:r w:rsidR="00592240">
        <w:t xml:space="preserve">of being an exploiter. </w:t>
      </w:r>
    </w:p>
    <w:p w14:paraId="68364314" w14:textId="249F45D7" w:rsidR="00AD31F6" w:rsidRDefault="00592240" w:rsidP="00DE2B41">
      <w:r>
        <w:t xml:space="preserve">Enter the problem of incentivizing </w:t>
      </w:r>
      <w:r w:rsidR="005E45B1">
        <w:t xml:space="preserve">information </w:t>
      </w:r>
      <w:r>
        <w:t>exploration</w:t>
      </w:r>
      <w:r w:rsidR="00A13062">
        <w:t xml:space="preserve"> </w:t>
      </w:r>
      <w:commentRangeStart w:id="6"/>
      <w:r w:rsidR="00A13062">
        <w:t>(a.k.a., Bayesian Exploration), where the</w:t>
      </w:r>
      <w:r w:rsidR="00A13062" w:rsidRPr="002420DB">
        <w:t xml:space="preserve"> recommendation system (</w:t>
      </w:r>
      <w:r w:rsidR="00A13062">
        <w:t xml:space="preserve">here called </w:t>
      </w:r>
      <w:r w:rsidR="00A13062" w:rsidRPr="002420DB">
        <w:t>the “principal”) controls the information flow to the users (the “agents”) and strives to incentivize exploration via information asymmetry</w:t>
      </w:r>
      <w:commentRangeEnd w:id="6"/>
      <w:r w:rsidR="001B5996">
        <w:rPr>
          <w:rStyle w:val="CommentReference"/>
        </w:rPr>
        <w:commentReference w:id="6"/>
      </w:r>
    </w:p>
    <w:p w14:paraId="5382924C" w14:textId="16EB841B" w:rsidR="00281896" w:rsidRPr="00EC7E05" w:rsidRDefault="00746D49" w:rsidP="00EC7E05">
      <w:pPr>
        <w:jc w:val="center"/>
        <w:rPr>
          <w:b/>
          <w:sz w:val="24"/>
        </w:rPr>
      </w:pPr>
      <w:r w:rsidRPr="00746D49">
        <w:rPr>
          <w:rFonts w:ascii="Lucida Sans Typewriter" w:hAnsi="Lucida Sans Typewriter"/>
          <w:b/>
          <w:color w:val="C00000"/>
          <w:sz w:val="44"/>
        </w:rPr>
        <w:t>“</w:t>
      </w:r>
      <w:r w:rsidRPr="00746D49">
        <w:rPr>
          <w:b/>
          <w:color w:val="C00000"/>
          <w:sz w:val="24"/>
        </w:rPr>
        <w:t>T</w:t>
      </w:r>
      <w:commentRangeStart w:id="7"/>
      <w:commentRangeStart w:id="8"/>
      <w:commentRangeStart w:id="9"/>
      <w:commentRangeStart w:id="10"/>
      <w:r w:rsidR="001B5996" w:rsidRPr="00746D49">
        <w:rPr>
          <w:b/>
          <w:color w:val="C00000"/>
          <w:sz w:val="24"/>
        </w:rPr>
        <w:t xml:space="preserve">hink of </w:t>
      </w:r>
      <w:r w:rsidR="00735099" w:rsidRPr="00746D49">
        <w:rPr>
          <w:b/>
          <w:color w:val="C00000"/>
          <w:sz w:val="24"/>
        </w:rPr>
        <w:t xml:space="preserve">Bayesian exploration as a protection from </w:t>
      </w:r>
      <w:r w:rsidR="00735099" w:rsidRPr="00746D49">
        <w:rPr>
          <w:b/>
          <w:i/>
          <w:color w:val="C00000"/>
          <w:sz w:val="24"/>
        </w:rPr>
        <w:t>selection bias</w:t>
      </w:r>
      <w:r w:rsidRPr="00746D49">
        <w:rPr>
          <w:b/>
          <w:color w:val="C00000"/>
          <w:sz w:val="24"/>
        </w:rPr>
        <w:t xml:space="preserve"> – </w:t>
      </w:r>
      <w:r w:rsidR="001B5996" w:rsidRPr="00746D49">
        <w:rPr>
          <w:b/>
          <w:color w:val="C00000"/>
          <w:sz w:val="24"/>
        </w:rPr>
        <w:t xml:space="preserve">a phenomenon </w:t>
      </w:r>
      <w:r w:rsidR="00735099" w:rsidRPr="00746D49">
        <w:rPr>
          <w:b/>
          <w:color w:val="C00000"/>
          <w:sz w:val="24"/>
        </w:rPr>
        <w:t>when the population that participates in the experiment differs from the target population.</w:t>
      </w:r>
      <w:r w:rsidRPr="00746D49">
        <w:rPr>
          <w:b/>
          <w:color w:val="C00000"/>
          <w:sz w:val="24"/>
        </w:rPr>
        <w:t xml:space="preserve"> P</w:t>
      </w:r>
      <w:r w:rsidR="00735099" w:rsidRPr="00746D49">
        <w:rPr>
          <w:b/>
          <w:color w:val="C00000"/>
          <w:sz w:val="24"/>
        </w:rPr>
        <w:t>eople who</w:t>
      </w:r>
      <w:r w:rsidRPr="00746D49">
        <w:rPr>
          <w:b/>
          <w:color w:val="C00000"/>
          <w:sz w:val="24"/>
        </w:rPr>
        <w:t xml:space="preserve">’ll </w:t>
      </w:r>
      <w:r w:rsidR="00735099" w:rsidRPr="00746D49">
        <w:rPr>
          <w:b/>
          <w:color w:val="C00000"/>
          <w:sz w:val="24"/>
        </w:rPr>
        <w:t>rate a new Steven Se</w:t>
      </w:r>
      <w:r w:rsidR="001759FC">
        <w:rPr>
          <w:b/>
          <w:color w:val="C00000"/>
          <w:sz w:val="24"/>
        </w:rPr>
        <w:t>a</w:t>
      </w:r>
      <w:r w:rsidR="00735099" w:rsidRPr="00746D49">
        <w:rPr>
          <w:b/>
          <w:color w:val="C00000"/>
          <w:sz w:val="24"/>
        </w:rPr>
        <w:t>gal movie mainly come from a fairly small (and weird) population of fans</w:t>
      </w:r>
      <w:r>
        <w:rPr>
          <w:b/>
          <w:color w:val="C00000"/>
          <w:sz w:val="24"/>
        </w:rPr>
        <w:t>,</w:t>
      </w:r>
      <w:r w:rsidR="00735099" w:rsidRPr="00746D49">
        <w:rPr>
          <w:b/>
          <w:color w:val="C00000"/>
          <w:sz w:val="24"/>
        </w:rPr>
        <w:t xml:space="preserve"> such as myself.</w:t>
      </w:r>
      <w:commentRangeEnd w:id="7"/>
      <w:r w:rsidR="001B5996" w:rsidRPr="00746D49">
        <w:rPr>
          <w:rStyle w:val="CommentReference"/>
          <w:rFonts w:ascii="Lucida Sans Typewriter" w:hAnsi="Lucida Sans Typewriter"/>
          <w:b/>
          <w:color w:val="C00000"/>
          <w:sz w:val="18"/>
        </w:rPr>
        <w:commentReference w:id="7"/>
      </w:r>
      <w:commentRangeEnd w:id="8"/>
      <w:r w:rsidR="00207D5B" w:rsidRPr="00746D49">
        <w:rPr>
          <w:rStyle w:val="CommentReference"/>
          <w:rFonts w:ascii="Lucida Sans Typewriter" w:hAnsi="Lucida Sans Typewriter"/>
          <w:b/>
          <w:color w:val="C00000"/>
          <w:sz w:val="18"/>
        </w:rPr>
        <w:commentReference w:id="8"/>
      </w:r>
      <w:commentRangeEnd w:id="9"/>
      <w:r w:rsidR="007E1754" w:rsidRPr="00746D49">
        <w:rPr>
          <w:rStyle w:val="CommentReference"/>
          <w:rFonts w:ascii="Lucida Sans Typewriter" w:hAnsi="Lucida Sans Typewriter"/>
          <w:b/>
          <w:color w:val="C00000"/>
          <w:sz w:val="18"/>
        </w:rPr>
        <w:commentReference w:id="9"/>
      </w:r>
      <w:commentRangeEnd w:id="10"/>
      <w:r w:rsidRPr="00746D49">
        <w:rPr>
          <w:rStyle w:val="CommentReference"/>
          <w:rFonts w:ascii="Lucida Sans Typewriter" w:hAnsi="Lucida Sans Typewriter"/>
          <w:b/>
          <w:color w:val="C00000"/>
          <w:sz w:val="18"/>
        </w:rPr>
        <w:commentReference w:id="10"/>
      </w:r>
      <w:r w:rsidRPr="00746D49">
        <w:rPr>
          <w:rFonts w:ascii="Lucida Sans Typewriter" w:hAnsi="Lucida Sans Typewriter"/>
          <w:b/>
          <w:color w:val="C00000"/>
          <w:sz w:val="24"/>
        </w:rPr>
        <w:t>”</w:t>
      </w:r>
      <w:r w:rsidRPr="00746D49">
        <w:rPr>
          <w:b/>
          <w:color w:val="C00000"/>
          <w:sz w:val="24"/>
        </w:rPr>
        <w:t xml:space="preserve"> </w:t>
      </w:r>
      <w:r w:rsidRPr="00642C1A">
        <w:rPr>
          <w:b/>
          <w:sz w:val="20"/>
        </w:rPr>
        <w:t>– Alex Slivkins, Senior Researcher, Microsoft Research New York City</w:t>
      </w:r>
    </w:p>
    <w:p w14:paraId="1C0C5C24" w14:textId="21CFE10E" w:rsidR="004A38AD" w:rsidRDefault="00DF055B" w:rsidP="00DE2B41">
      <w:r>
        <w:t xml:space="preserve">In </w:t>
      </w:r>
      <w:r w:rsidR="00E711FB">
        <w:t>“</w:t>
      </w:r>
      <w:hyperlink r:id="rId11" w:history="1">
        <w:r w:rsidRPr="00E711FB">
          <w:rPr>
            <w:rStyle w:val="Hyperlink"/>
          </w:rPr>
          <w:t>Bayesian Exploration with Heterogenous Agents</w:t>
        </w:r>
      </w:hyperlink>
      <w:r w:rsidR="00E711FB">
        <w:t>”</w:t>
      </w:r>
      <w:r>
        <w:t xml:space="preserve"> </w:t>
      </w:r>
      <w:r w:rsidR="005150C7">
        <w:t xml:space="preserve">to be presented at </w:t>
      </w:r>
      <w:hyperlink r:id="rId12" w:history="1">
        <w:r w:rsidR="005150C7" w:rsidRPr="005150C7">
          <w:rPr>
            <w:rStyle w:val="Hyperlink"/>
          </w:rPr>
          <w:t>The Web Conference 2019</w:t>
        </w:r>
      </w:hyperlink>
      <w:r w:rsidR="005150C7">
        <w:t xml:space="preserve"> in San Francisco May 13-17, </w:t>
      </w:r>
      <w:r>
        <w:t xml:space="preserve">Nicole Immorlica and Aleksandrs Slivkins of Microsoft Research </w:t>
      </w:r>
      <w:r w:rsidR="00735099">
        <w:t>New York City</w:t>
      </w:r>
      <w:r>
        <w:t xml:space="preserve">, </w:t>
      </w:r>
      <w:r>
        <w:lastRenderedPageBreak/>
        <w:t>along with Jieming Mao of the University of Pennsylvania and Zh</w:t>
      </w:r>
      <w:r w:rsidR="0082177B">
        <w:t>i</w:t>
      </w:r>
      <w:r>
        <w:t>wei Steven Wu of the University of Minnesota</w:t>
      </w:r>
      <w:r w:rsidR="00735099">
        <w:rPr>
          <w:rStyle w:val="FootnoteReference"/>
        </w:rPr>
        <w:footnoteReference w:id="1"/>
      </w:r>
      <w:r>
        <w:t xml:space="preserve"> propose a simple </w:t>
      </w:r>
      <w:r w:rsidR="00E711FB">
        <w:t>model</w:t>
      </w:r>
      <w:r w:rsidR="00590E9B">
        <w:t xml:space="preserve"> that takes as its embarkation point </w:t>
      </w:r>
      <w:r w:rsidR="00E711FB">
        <w:t xml:space="preserve">Bayesian </w:t>
      </w:r>
      <w:r w:rsidR="00590E9B">
        <w:t>e</w:t>
      </w:r>
      <w:r w:rsidR="00E711FB">
        <w:t>xploratio</w:t>
      </w:r>
      <w:r w:rsidR="002420DB">
        <w:t xml:space="preserve">n. </w:t>
      </w:r>
      <w:r w:rsidR="00590E9B">
        <w:t>T</w:t>
      </w:r>
      <w:r w:rsidR="00167643">
        <w:t xml:space="preserve">he researchers allow </w:t>
      </w:r>
      <w:r w:rsidR="002420DB" w:rsidRPr="002420DB">
        <w:t xml:space="preserve">heterogeneous users, relaxing a major assumption from prior work that users have the same preferences from one </w:t>
      </w:r>
      <w:r w:rsidR="00167643">
        <w:t>moment in time to another</w:t>
      </w:r>
      <w:r w:rsidR="002420DB" w:rsidRPr="002420DB">
        <w:t xml:space="preserve">. The goal </w:t>
      </w:r>
      <w:r w:rsidR="00167643">
        <w:t>is</w:t>
      </w:r>
      <w:r w:rsidR="002420DB" w:rsidRPr="002420DB">
        <w:t xml:space="preserve"> to learn the best personalized recommendations. One particular challenge </w:t>
      </w:r>
      <w:r w:rsidR="00167643">
        <w:t>was</w:t>
      </w:r>
      <w:r w:rsidR="002420DB" w:rsidRPr="002420DB">
        <w:t xml:space="preserve"> </w:t>
      </w:r>
      <w:r w:rsidR="00167643">
        <w:t xml:space="preserve">how to </w:t>
      </w:r>
      <w:r w:rsidR="002420DB" w:rsidRPr="002420DB">
        <w:t xml:space="preserve">incentivize some of the user types to take some of the actions, no matter what the principal does or how much time </w:t>
      </w:r>
      <w:r w:rsidR="00167643">
        <w:t xml:space="preserve">the principal </w:t>
      </w:r>
      <w:r w:rsidR="002420DB" w:rsidRPr="002420DB">
        <w:t xml:space="preserve">has. </w:t>
      </w:r>
      <w:r w:rsidR="00167643">
        <w:t xml:space="preserve">The researchers </w:t>
      </w:r>
      <w:r w:rsidR="002420DB" w:rsidRPr="002420DB">
        <w:t>consider</w:t>
      </w:r>
      <w:r w:rsidR="009A25C8">
        <w:t>ed</w:t>
      </w:r>
      <w:r w:rsidR="002420DB" w:rsidRPr="002420DB">
        <w:t xml:space="preserve"> several versions of the model, depending on whether and when the user types are reported to the principal, and </w:t>
      </w:r>
      <w:r w:rsidR="00590E9B">
        <w:t xml:space="preserve">they </w:t>
      </w:r>
      <w:r w:rsidR="002420DB" w:rsidRPr="002420DB">
        <w:t>design</w:t>
      </w:r>
      <w:r w:rsidR="00590E9B">
        <w:t>ed</w:t>
      </w:r>
      <w:r w:rsidR="002420DB" w:rsidRPr="002420DB">
        <w:t xml:space="preserve"> a near-optimal “recommendation policy” for each version. </w:t>
      </w:r>
      <w:r w:rsidR="00167643">
        <w:t xml:space="preserve">They </w:t>
      </w:r>
      <w:r w:rsidR="002420DB" w:rsidRPr="002420DB">
        <w:t>also investigate</w:t>
      </w:r>
      <w:r w:rsidR="00167643">
        <w:t>d</w:t>
      </w:r>
      <w:r w:rsidR="002420DB" w:rsidRPr="002420DB">
        <w:t xml:space="preserve"> how the model choice and the diversity of user types impact the set of actions that can possibly be “explored” by each type.</w:t>
      </w:r>
    </w:p>
    <w:p w14:paraId="6D51C5D0" w14:textId="1E47DE81" w:rsidR="004A38AD" w:rsidRDefault="00622803" w:rsidP="00DE2B41">
      <w:r>
        <w:t xml:space="preserve">Earlier work in Bayesian exploration </w:t>
      </w:r>
      <w:r w:rsidR="00475A59">
        <w:t xml:space="preserve">– much of which came from Microsoft coauthors -- </w:t>
      </w:r>
      <w:r w:rsidRPr="00622803">
        <w:t xml:space="preserve">relies on the inherent </w:t>
      </w:r>
      <w:r w:rsidRPr="00622803">
        <w:rPr>
          <w:iCs/>
        </w:rPr>
        <w:t>information asymmetry</w:t>
      </w:r>
      <w:r w:rsidRPr="00622803">
        <w:rPr>
          <w:i/>
          <w:iCs/>
        </w:rPr>
        <w:t xml:space="preserve"> </w:t>
      </w:r>
      <w:r w:rsidRPr="00622803">
        <w:t xml:space="preserve">between the </w:t>
      </w:r>
      <w:r>
        <w:t xml:space="preserve">recommendation system (the principal) and a stream of users – </w:t>
      </w:r>
      <w:r w:rsidR="00590E9B">
        <w:t xml:space="preserve">the </w:t>
      </w:r>
      <w:r>
        <w:t xml:space="preserve">self-interested </w:t>
      </w:r>
      <w:r w:rsidRPr="00622803">
        <w:t xml:space="preserve">agents </w:t>
      </w:r>
      <w:r>
        <w:t xml:space="preserve">– </w:t>
      </w:r>
      <w:r w:rsidRPr="00622803">
        <w:t xml:space="preserve">arriving one </w:t>
      </w:r>
      <w:r w:rsidR="00590E9B">
        <w:t>at a time</w:t>
      </w:r>
      <w:r w:rsidRPr="00622803">
        <w:t>. Each agent needs to take an action from a given set of alternatives. The principal</w:t>
      </w:r>
      <w:r>
        <w:t xml:space="preserve"> </w:t>
      </w:r>
      <w:r w:rsidRPr="00622803">
        <w:t>issues a recommendation</w:t>
      </w:r>
      <w:r>
        <w:t xml:space="preserve"> </w:t>
      </w:r>
      <w:r w:rsidRPr="00622803">
        <w:t>and observes the outcome</w:t>
      </w:r>
      <w:r>
        <w:t xml:space="preserve">. But it </w:t>
      </w:r>
      <w:r w:rsidR="00590E9B">
        <w:t xml:space="preserve">can’t tell </w:t>
      </w:r>
      <w:r w:rsidRPr="00622803">
        <w:t xml:space="preserve">the agent </w:t>
      </w:r>
      <w:r w:rsidR="00590E9B">
        <w:t>what to do</w:t>
      </w:r>
      <w:r w:rsidRPr="00622803">
        <w:t>.</w:t>
      </w:r>
      <w:r w:rsidR="00590E9B">
        <w:t xml:space="preserve"> </w:t>
      </w:r>
      <w:r w:rsidRPr="00622803">
        <w:t>The problem is to design a recommendation policy for the principal that learns over time to make good</w:t>
      </w:r>
      <w:r w:rsidR="00590E9B">
        <w:t xml:space="preserve"> </w:t>
      </w:r>
      <w:r w:rsidRPr="00622803">
        <w:t xml:space="preserve">recommendations </w:t>
      </w:r>
      <w:r w:rsidRPr="00590E9B">
        <w:rPr>
          <w:i/>
          <w:iCs/>
        </w:rPr>
        <w:t>and</w:t>
      </w:r>
      <w:r w:rsidRPr="00622803">
        <w:rPr>
          <w:i/>
          <w:iCs/>
        </w:rPr>
        <w:t xml:space="preserve"> </w:t>
      </w:r>
      <w:r w:rsidRPr="00622803">
        <w:rPr>
          <w:iCs/>
        </w:rPr>
        <w:t>that</w:t>
      </w:r>
      <w:r>
        <w:rPr>
          <w:i/>
          <w:iCs/>
        </w:rPr>
        <w:t xml:space="preserve"> </w:t>
      </w:r>
      <w:r w:rsidRPr="00622803">
        <w:rPr>
          <w:iCs/>
        </w:rPr>
        <w:t>also</w:t>
      </w:r>
      <w:r>
        <w:rPr>
          <w:i/>
          <w:iCs/>
        </w:rPr>
        <w:t xml:space="preserve"> </w:t>
      </w:r>
      <w:r w:rsidRPr="00622803">
        <w:t>ensures that the agents are incentivized to follow this recommendation.</w:t>
      </w:r>
      <w:r>
        <w:t xml:space="preserve"> </w:t>
      </w:r>
      <w:r w:rsidRPr="00622803">
        <w:t>A single</w:t>
      </w:r>
      <w:r>
        <w:t xml:space="preserve"> </w:t>
      </w:r>
      <w:r w:rsidRPr="00622803">
        <w:t xml:space="preserve">round of this model is a version of a well-known Bayesian </w:t>
      </w:r>
      <w:r>
        <w:t>p</w:t>
      </w:r>
      <w:r w:rsidRPr="00622803">
        <w:t>ersuasion game</w:t>
      </w:r>
      <w:r w:rsidR="00D4568E">
        <w:t xml:space="preserve"> from theoretical economics</w:t>
      </w:r>
    </w:p>
    <w:p w14:paraId="34582326" w14:textId="77777777" w:rsidR="00EC7E05" w:rsidRDefault="00931FB2" w:rsidP="00DE2B41">
      <w:r>
        <w:t xml:space="preserve">In contrast, </w:t>
      </w:r>
      <w:r w:rsidR="00264EA4">
        <w:t>the researchers use</w:t>
      </w:r>
      <w:r w:rsidR="00602A4E">
        <w:t>d</w:t>
      </w:r>
      <w:r w:rsidR="00264EA4">
        <w:t xml:space="preserve"> </w:t>
      </w:r>
      <w:r>
        <w:t>Bay</w:t>
      </w:r>
      <w:r w:rsidR="00754EE9">
        <w:t>e</w:t>
      </w:r>
      <w:r>
        <w:t xml:space="preserve">sian exploration with the </w:t>
      </w:r>
      <w:r w:rsidR="00264EA4">
        <w:t xml:space="preserve">heterogeneous </w:t>
      </w:r>
      <w:r>
        <w:t xml:space="preserve">preferences of each agent being known </w:t>
      </w:r>
      <w:r w:rsidR="00590E9B">
        <w:t xml:space="preserve">up front </w:t>
      </w:r>
      <w:r>
        <w:t>and assigned using type</w:t>
      </w:r>
      <w:r w:rsidR="00264EA4">
        <w:t>.</w:t>
      </w:r>
      <w:r w:rsidR="00602A4E">
        <w:t xml:space="preserve"> For example, </w:t>
      </w:r>
      <w:r w:rsidR="00A23C24">
        <w:t>pets allowed versus no pets allowed in accommodations bookings</w:t>
      </w:r>
      <w:r w:rsidR="00602A4E">
        <w:t xml:space="preserve">. Each time an agent takes an action, the </w:t>
      </w:r>
      <w:r w:rsidRPr="00931FB2">
        <w:t>outcome depends on the action itself (</w:t>
      </w:r>
      <w:r w:rsidR="00A23C24">
        <w:rPr>
          <w:iCs/>
        </w:rPr>
        <w:t xml:space="preserve">for example, </w:t>
      </w:r>
      <w:r w:rsidRPr="00931FB2">
        <w:t xml:space="preserve">the selection of </w:t>
      </w:r>
      <w:r w:rsidR="00A23C24">
        <w:t>hotel</w:t>
      </w:r>
      <w:r w:rsidRPr="00931FB2">
        <w:t>), the “state” of</w:t>
      </w:r>
      <w:r w:rsidR="00754EE9">
        <w:t xml:space="preserve"> </w:t>
      </w:r>
      <w:r w:rsidRPr="00931FB2">
        <w:t>the world (</w:t>
      </w:r>
      <w:r w:rsidR="00A23C24">
        <w:rPr>
          <w:iCs/>
        </w:rPr>
        <w:t xml:space="preserve">for example, </w:t>
      </w:r>
      <w:r w:rsidRPr="00931FB2">
        <w:t xml:space="preserve">the qualities of the </w:t>
      </w:r>
      <w:r w:rsidR="00A23C24">
        <w:t>hotels</w:t>
      </w:r>
      <w:r w:rsidRPr="00931FB2">
        <w:t>), and the type of the agent. The state is persistent</w:t>
      </w:r>
      <w:r w:rsidR="00A23C24">
        <w:t xml:space="preserve">; it </w:t>
      </w:r>
      <w:r w:rsidRPr="00931FB2">
        <w:t>does not</w:t>
      </w:r>
      <w:r w:rsidR="00602A4E">
        <w:t xml:space="preserve"> </w:t>
      </w:r>
      <w:r w:rsidRPr="00931FB2">
        <w:t>change over time</w:t>
      </w:r>
      <w:r w:rsidR="00A23C24">
        <w:t>.</w:t>
      </w:r>
      <w:r w:rsidRPr="00931FB2">
        <w:t xml:space="preserve"> </w:t>
      </w:r>
      <w:r w:rsidR="00A23C24">
        <w:t>However</w:t>
      </w:r>
      <w:r w:rsidR="00C5186E">
        <w:t>,</w:t>
      </w:r>
      <w:r w:rsidR="00A23C24">
        <w:t xml:space="preserve"> the state is not </w:t>
      </w:r>
      <w:r w:rsidRPr="00931FB2">
        <w:t>known</w:t>
      </w:r>
      <w:r w:rsidR="00A23C24">
        <w:t xml:space="preserve"> initially. A</w:t>
      </w:r>
      <w:r w:rsidRPr="00931FB2">
        <w:t xml:space="preserve"> Bayesian prior on the state is common knowledge. In each</w:t>
      </w:r>
      <w:r w:rsidR="00602A4E">
        <w:t xml:space="preserve"> </w:t>
      </w:r>
      <w:r w:rsidRPr="00931FB2">
        <w:t>round, the agent type is drawn independently from a fixed and known distribution. The principal strives</w:t>
      </w:r>
      <w:r w:rsidR="00602A4E">
        <w:t xml:space="preserve"> </w:t>
      </w:r>
      <w:r w:rsidRPr="00931FB2">
        <w:t>to learn the best possible recommendation for each agent typ</w:t>
      </w:r>
      <w:r w:rsidR="00602A4E">
        <w:t>e.</w:t>
      </w:r>
    </w:p>
    <w:p w14:paraId="34493442" w14:textId="77777777" w:rsidR="00EC7E05" w:rsidRPr="00746D49" w:rsidRDefault="00EC7E05" w:rsidP="00EC7E05">
      <w:pPr>
        <w:jc w:val="center"/>
        <w:rPr>
          <w:b/>
          <w:color w:val="C00000"/>
          <w:sz w:val="24"/>
        </w:rPr>
      </w:pPr>
      <w:r w:rsidRPr="00746D49">
        <w:rPr>
          <w:rFonts w:ascii="Lucida Sans Typewriter" w:hAnsi="Lucida Sans Typewriter"/>
          <w:b/>
          <w:color w:val="C00000"/>
          <w:sz w:val="44"/>
        </w:rPr>
        <w:t>“</w:t>
      </w:r>
      <w:r>
        <w:rPr>
          <w:b/>
          <w:color w:val="C00000"/>
          <w:sz w:val="24"/>
        </w:rPr>
        <w:t>Users are both consumers and producers of information. How do we coordinate a crowd of diverse users to efficiently gather information for the population? Information asymmetry is the key.”</w:t>
      </w:r>
      <w:r w:rsidRPr="00746D49">
        <w:rPr>
          <w:b/>
          <w:color w:val="C00000"/>
          <w:sz w:val="24"/>
        </w:rPr>
        <w:t xml:space="preserve"> </w:t>
      </w:r>
      <w:bookmarkStart w:id="11" w:name="_GoBack"/>
      <w:r w:rsidRPr="00686A38">
        <w:rPr>
          <w:b/>
          <w:sz w:val="20"/>
        </w:rPr>
        <w:t>– Steven Wu, Assistant Professor, University of Minnesota</w:t>
      </w:r>
      <w:bookmarkEnd w:id="11"/>
    </w:p>
    <w:p w14:paraId="3ECC242E" w14:textId="582C3E1F" w:rsidR="00602A4E" w:rsidRDefault="00602A4E" w:rsidP="00DE2B41">
      <w:r>
        <w:t xml:space="preserve"> </w:t>
      </w:r>
    </w:p>
    <w:p w14:paraId="2381D32C" w14:textId="7B7EC6CA" w:rsidR="00A23C24" w:rsidRDefault="008B1687" w:rsidP="00DE2B41">
      <w:r>
        <w:t>T</w:t>
      </w:r>
      <w:r w:rsidR="00931FB2" w:rsidRPr="00931FB2">
        <w:t>h</w:t>
      </w:r>
      <w:r w:rsidR="00A23C24">
        <w:t>e researchers considered thr</w:t>
      </w:r>
      <w:r w:rsidR="00931FB2" w:rsidRPr="00931FB2">
        <w:t xml:space="preserve">ee models, depending on whether and when the agent type </w:t>
      </w:r>
      <w:r w:rsidR="00F65B92">
        <w:t>would be</w:t>
      </w:r>
      <w:r w:rsidR="00931FB2" w:rsidRPr="00931FB2">
        <w:t xml:space="preserve"> revealed to the principal</w:t>
      </w:r>
      <w:r w:rsidR="00F65B92">
        <w:t xml:space="preserve">. They </w:t>
      </w:r>
      <w:r w:rsidR="0049643E" w:rsidRPr="00931FB2">
        <w:t>design</w:t>
      </w:r>
      <w:r w:rsidR="0049643E">
        <w:t>ed</w:t>
      </w:r>
      <w:r w:rsidR="0049643E" w:rsidRPr="00931FB2">
        <w:t xml:space="preserve"> a near-optimal recommendation policy for each modeling choice</w:t>
      </w:r>
      <w:r w:rsidR="00F65B92">
        <w:t xml:space="preserve">. The three models envisioned were: </w:t>
      </w:r>
    </w:p>
    <w:p w14:paraId="12088A4A" w14:textId="77777777" w:rsidR="00A23C24" w:rsidRDefault="00A23C24" w:rsidP="00A23C24">
      <w:pPr>
        <w:pStyle w:val="ListParagraph"/>
        <w:numPr>
          <w:ilvl w:val="0"/>
          <w:numId w:val="1"/>
        </w:numPr>
      </w:pPr>
      <w:r>
        <w:t>Public Types – The t</w:t>
      </w:r>
      <w:r w:rsidR="00931FB2" w:rsidRPr="00931FB2">
        <w:t>ype is revealed immediately after the agent arrives</w:t>
      </w:r>
      <w:r>
        <w:t>.</w:t>
      </w:r>
    </w:p>
    <w:p w14:paraId="7FD7B1D5" w14:textId="77777777" w:rsidR="00A23C24" w:rsidRDefault="00A23C24" w:rsidP="00A23C24">
      <w:pPr>
        <w:pStyle w:val="ListParagraph"/>
        <w:numPr>
          <w:ilvl w:val="0"/>
          <w:numId w:val="1"/>
        </w:numPr>
      </w:pPr>
      <w:r>
        <w:t>Reported Types – T</w:t>
      </w:r>
      <w:r w:rsidR="00931FB2" w:rsidRPr="00931FB2">
        <w:t>he type is revealed only after the</w:t>
      </w:r>
      <w:r w:rsidR="008B1687">
        <w:t xml:space="preserve"> </w:t>
      </w:r>
      <w:r w:rsidR="00931FB2" w:rsidRPr="00931FB2">
        <w:t>principal issues a recommendation</w:t>
      </w:r>
      <w:r>
        <w:t>.</w:t>
      </w:r>
    </w:p>
    <w:p w14:paraId="1178A1C2" w14:textId="673FF871" w:rsidR="00D104CA" w:rsidRDefault="0049643E" w:rsidP="0049643E">
      <w:pPr>
        <w:pStyle w:val="ListParagraph"/>
        <w:numPr>
          <w:ilvl w:val="0"/>
          <w:numId w:val="1"/>
        </w:numPr>
      </w:pPr>
      <w:r>
        <w:t xml:space="preserve">Private Types </w:t>
      </w:r>
      <w:r w:rsidR="00A23C24">
        <w:t>– T</w:t>
      </w:r>
      <w:r w:rsidR="00931FB2" w:rsidRPr="00931FB2">
        <w:t>he type is never revealed</w:t>
      </w:r>
      <w:r w:rsidR="00EB5E35">
        <w:t>.</w:t>
      </w:r>
    </w:p>
    <w:p w14:paraId="726A0D70" w14:textId="77777777" w:rsidR="00F65B92" w:rsidRDefault="00566828" w:rsidP="0049643E">
      <w:r>
        <w:lastRenderedPageBreak/>
        <w:t xml:space="preserve">The researchers took pains to examine </w:t>
      </w:r>
      <w:r w:rsidRPr="00566828">
        <w:t xml:space="preserve">how the set of all explorable type-action pairs </w:t>
      </w:r>
      <w:r>
        <w:t xml:space="preserve">– the explorable set – might be </w:t>
      </w:r>
      <w:r w:rsidR="00F65B92">
        <w:t>influenced</w:t>
      </w:r>
      <w:r w:rsidRPr="00566828">
        <w:t xml:space="preserve"> by the model choice and the diversity of types. </w:t>
      </w:r>
      <w:r>
        <w:t xml:space="preserve">For starters, </w:t>
      </w:r>
      <w:r w:rsidR="00F65B92">
        <w:t xml:space="preserve">it soon became evident that </w:t>
      </w:r>
      <w:r w:rsidRPr="00566828">
        <w:t xml:space="preserve">for each problem instance the explorable set stays the same </w:t>
      </w:r>
      <w:r w:rsidR="00F65B92">
        <w:t>when</w:t>
      </w:r>
      <w:r w:rsidRPr="00566828">
        <w:t xml:space="preserve"> transition</w:t>
      </w:r>
      <w:r>
        <w:t xml:space="preserve">ing </w:t>
      </w:r>
      <w:r w:rsidRPr="00566828">
        <w:t xml:space="preserve">from public types to reported types, and </w:t>
      </w:r>
      <w:r w:rsidR="00F65B92">
        <w:t xml:space="preserve">can </w:t>
      </w:r>
      <w:r w:rsidRPr="00566828">
        <w:t>only become smaller if transition</w:t>
      </w:r>
      <w:r>
        <w:t>ed</w:t>
      </w:r>
      <w:r w:rsidRPr="00566828">
        <w:t xml:space="preserve"> from reported types to private types. </w:t>
      </w:r>
      <w:r w:rsidR="00F65B92">
        <w:t>C</w:t>
      </w:r>
      <w:r>
        <w:t xml:space="preserve">oncrete examples of </w:t>
      </w:r>
      <w:r w:rsidRPr="00566828">
        <w:t xml:space="preserve">when the </w:t>
      </w:r>
      <w:r>
        <w:t xml:space="preserve">reported-to-private </w:t>
      </w:r>
      <w:r w:rsidRPr="00566828">
        <w:t>transition</w:t>
      </w:r>
      <w:r>
        <w:t>s</w:t>
      </w:r>
      <w:r w:rsidRPr="00566828">
        <w:t xml:space="preserve"> make a </w:t>
      </w:r>
      <w:r>
        <w:t xml:space="preserve">significant </w:t>
      </w:r>
      <w:r w:rsidRPr="00566828">
        <w:t>difference</w:t>
      </w:r>
      <w:r w:rsidR="00F65B92">
        <w:t xml:space="preserve"> are provided</w:t>
      </w:r>
      <w:r w:rsidRPr="00566828">
        <w:t xml:space="preserve">. </w:t>
      </w:r>
    </w:p>
    <w:p w14:paraId="00F41468" w14:textId="39AA1584" w:rsidR="00F65B92" w:rsidRDefault="00566828" w:rsidP="0049643E">
      <w:r>
        <w:t xml:space="preserve">They also </w:t>
      </w:r>
      <w:r w:rsidR="00F65B92">
        <w:t xml:space="preserve">played with </w:t>
      </w:r>
      <w:r w:rsidRPr="00566828">
        <w:t>the distribution of agent types.</w:t>
      </w:r>
      <w:r>
        <w:t xml:space="preserve"> </w:t>
      </w:r>
      <w:r w:rsidRPr="00566828">
        <w:t xml:space="preserve">For public types (and </w:t>
      </w:r>
      <w:r w:rsidR="00F65B92">
        <w:t xml:space="preserve">therefore also </w:t>
      </w:r>
      <w:r w:rsidRPr="00566828">
        <w:t xml:space="preserve">for reported types), </w:t>
      </w:r>
      <w:r>
        <w:t xml:space="preserve">they </w:t>
      </w:r>
      <w:r w:rsidR="00F65B92">
        <w:t>observed</w:t>
      </w:r>
      <w:r>
        <w:t xml:space="preserve"> </w:t>
      </w:r>
      <w:r w:rsidRPr="00566828">
        <w:t>that the explorable set is determined by</w:t>
      </w:r>
      <w:r>
        <w:t xml:space="preserve"> </w:t>
      </w:r>
      <w:r w:rsidRPr="00566828">
        <w:t xml:space="preserve">the support set of </w:t>
      </w:r>
      <w:r>
        <w:t>the distribution</w:t>
      </w:r>
      <w:r w:rsidRPr="00566828">
        <w:t xml:space="preserve">. Further, if the support set </w:t>
      </w:r>
      <w:r>
        <w:t xml:space="preserve">is </w:t>
      </w:r>
      <w:r w:rsidRPr="00566828">
        <w:t>larger, then the explorable set can only become</w:t>
      </w:r>
      <w:r>
        <w:t xml:space="preserve"> </w:t>
      </w:r>
      <w:r w:rsidRPr="00566828">
        <w:t>larger. In other words,</w:t>
      </w:r>
      <w:r>
        <w:t xml:space="preserve"> they found that</w:t>
      </w:r>
      <w:r w:rsidRPr="00566828">
        <w:t xml:space="preserve"> </w:t>
      </w:r>
      <w:r w:rsidRPr="00566828">
        <w:rPr>
          <w:i/>
          <w:iCs/>
        </w:rPr>
        <w:t>diversity of agent types helps exploration</w:t>
      </w:r>
      <w:r w:rsidRPr="00566828">
        <w:t>.</w:t>
      </w:r>
    </w:p>
    <w:p w14:paraId="3E8E71B8" w14:textId="5F34E0BD" w:rsidR="0049643E" w:rsidRDefault="00F65B92" w:rsidP="0049643E">
      <w:r>
        <w:t>The paper</w:t>
      </w:r>
      <w:r w:rsidR="00566828">
        <w:t xml:space="preserve"> </w:t>
      </w:r>
      <w:r w:rsidR="00935AD2">
        <w:t xml:space="preserve">provides a </w:t>
      </w:r>
      <w:r w:rsidR="00566828">
        <w:t xml:space="preserve">solid </w:t>
      </w:r>
      <w:r w:rsidR="00566828" w:rsidRPr="00566828">
        <w:t xml:space="preserve">example </w:t>
      </w:r>
      <w:r w:rsidR="00566828">
        <w:t xml:space="preserve">of </w:t>
      </w:r>
      <w:r w:rsidR="00566828" w:rsidRPr="00566828">
        <w:t>the</w:t>
      </w:r>
      <w:r w:rsidR="00566828">
        <w:t xml:space="preserve"> </w:t>
      </w:r>
      <w:r w:rsidR="00566828" w:rsidRPr="00566828">
        <w:t>explorable set increas</w:t>
      </w:r>
      <w:r w:rsidR="00935AD2">
        <w:t>ing</w:t>
      </w:r>
      <w:r w:rsidR="00566828" w:rsidRPr="00566828">
        <w:t xml:space="preserve"> very substantially even </w:t>
      </w:r>
      <w:r w:rsidR="00935AD2">
        <w:t xml:space="preserve">when </w:t>
      </w:r>
      <w:r w:rsidR="00566828" w:rsidRPr="00566828">
        <w:t xml:space="preserve">the support set increases by a single type. </w:t>
      </w:r>
      <w:r w:rsidR="00935AD2">
        <w:t>F</w:t>
      </w:r>
      <w:r w:rsidR="00566828" w:rsidRPr="00566828">
        <w:t>or</w:t>
      </w:r>
      <w:r w:rsidR="00935AD2">
        <w:t xml:space="preserve"> </w:t>
      </w:r>
      <w:r w:rsidR="00566828" w:rsidRPr="00566828">
        <w:t>private</w:t>
      </w:r>
      <w:r w:rsidR="00935AD2">
        <w:t xml:space="preserve"> </w:t>
      </w:r>
      <w:r w:rsidR="00566828" w:rsidRPr="00566828">
        <w:t>types</w:t>
      </w:r>
      <w:r w:rsidR="00935AD2">
        <w:t xml:space="preserve">, however, </w:t>
      </w:r>
      <w:r w:rsidR="00566828" w:rsidRPr="00566828">
        <w:t xml:space="preserve">the </w:t>
      </w:r>
      <w:r w:rsidR="00935AD2">
        <w:t xml:space="preserve">reality </w:t>
      </w:r>
      <w:r w:rsidR="00566828" w:rsidRPr="00566828">
        <w:t xml:space="preserve">is </w:t>
      </w:r>
      <w:r w:rsidR="00935AD2">
        <w:t xml:space="preserve">very </w:t>
      </w:r>
      <w:r w:rsidR="00566828" w:rsidRPr="00566828">
        <w:t>different</w:t>
      </w:r>
      <w:r w:rsidR="00935AD2">
        <w:t>—</w:t>
      </w:r>
      <w:r w:rsidR="00935AD2" w:rsidRPr="00935AD2">
        <w:rPr>
          <w:i/>
        </w:rPr>
        <w:t>diversity can hurt.</w:t>
      </w:r>
      <w:r w:rsidR="00935AD2">
        <w:t xml:space="preserve"> </w:t>
      </w:r>
      <w:r w:rsidR="00566828" w:rsidRPr="00566828">
        <w:t>Intuitively, with private types, diversity muddles the information available to the principal making it harder to learn about the state of the world, whereas for public types diversity helps the principal</w:t>
      </w:r>
      <w:r w:rsidR="00935AD2">
        <w:t xml:space="preserve"> </w:t>
      </w:r>
      <w:r>
        <w:t xml:space="preserve">hone its </w:t>
      </w:r>
      <w:r w:rsidR="00566828" w:rsidRPr="00566828">
        <w:t>belief</w:t>
      </w:r>
      <w:r w:rsidR="00935AD2">
        <w:t>s</w:t>
      </w:r>
      <w:r w:rsidR="00566828" w:rsidRPr="00566828">
        <w:t xml:space="preserve"> about the state.</w:t>
      </w:r>
    </w:p>
    <w:p w14:paraId="7AB95F61" w14:textId="4DB03E59" w:rsidR="00D30421" w:rsidRPr="00D30421" w:rsidRDefault="00D30421" w:rsidP="0049643E">
      <w:pPr>
        <w:rPr>
          <w:b/>
        </w:rPr>
      </w:pPr>
      <w:r w:rsidRPr="00D30421">
        <w:rPr>
          <w:b/>
        </w:rPr>
        <w:t>Explore this</w:t>
      </w:r>
    </w:p>
    <w:p w14:paraId="6C500624" w14:textId="3EA17516" w:rsidR="00D30421" w:rsidRDefault="00F65B92" w:rsidP="0049643E">
      <w:r>
        <w:t>In staking out their methodology, t</w:t>
      </w:r>
      <w:r w:rsidR="00D30421">
        <w:t xml:space="preserve">he researchers first embarked on </w:t>
      </w:r>
      <w:r w:rsidR="00C80F5C" w:rsidRPr="00C80F5C">
        <w:t>develop</w:t>
      </w:r>
      <w:r w:rsidR="00D30421">
        <w:t>ing</w:t>
      </w:r>
      <w:r w:rsidR="00C80F5C" w:rsidRPr="00C80F5C">
        <w:t xml:space="preserve"> a recommendation policy for public types. In the long</w:t>
      </w:r>
      <w:r w:rsidR="00C80F5C">
        <w:t xml:space="preserve"> </w:t>
      </w:r>
      <w:r w:rsidR="00C80F5C" w:rsidRPr="00C80F5C">
        <w:t xml:space="preserve">run, </w:t>
      </w:r>
      <w:r w:rsidR="00D30421">
        <w:t xml:space="preserve">the public type </w:t>
      </w:r>
      <w:r w:rsidR="00C80F5C" w:rsidRPr="00C80F5C">
        <w:t>policy matche</w:t>
      </w:r>
      <w:r w:rsidR="00D30421">
        <w:t>d</w:t>
      </w:r>
      <w:r w:rsidR="00C80F5C" w:rsidRPr="00C80F5C">
        <w:t xml:space="preserve"> the benchmark of “best explorable action”. </w:t>
      </w:r>
      <w:r w:rsidR="00D30421">
        <w:t xml:space="preserve">And though it’s a simple matter to demonstrate </w:t>
      </w:r>
      <w:r w:rsidR="00C80F5C" w:rsidRPr="00C80F5C">
        <w:t>that such a</w:t>
      </w:r>
      <w:r w:rsidR="00C80F5C">
        <w:t xml:space="preserve"> </w:t>
      </w:r>
      <w:r w:rsidR="00C80F5C" w:rsidRPr="00C80F5C">
        <w:t xml:space="preserve">policy exists, the challenge </w:t>
      </w:r>
      <w:r w:rsidR="00D30421">
        <w:t xml:space="preserve">lay in providing it as </w:t>
      </w:r>
      <w:r w:rsidR="00C80F5C" w:rsidRPr="00C80F5C">
        <w:t xml:space="preserve">an explicit procedure. </w:t>
      </w:r>
      <w:r w:rsidR="00D30421">
        <w:t xml:space="preserve">They opted for a policy that </w:t>
      </w:r>
      <w:r w:rsidR="00C80F5C" w:rsidRPr="00C80F5C">
        <w:t>focuse</w:t>
      </w:r>
      <w:r w:rsidR="00D30421">
        <w:t>d</w:t>
      </w:r>
      <w:r w:rsidR="00C80F5C" w:rsidRPr="00C80F5C">
        <w:t xml:space="preserve"> on exploring all</w:t>
      </w:r>
      <w:r w:rsidR="00C80F5C">
        <w:t xml:space="preserve"> </w:t>
      </w:r>
      <w:r w:rsidR="00C80F5C" w:rsidRPr="00C80F5C">
        <w:t xml:space="preserve">explorable type-action pairs. Exploration needs to proceed gradually, whereby exploring one action </w:t>
      </w:r>
      <w:r w:rsidR="00D30421">
        <w:t xml:space="preserve">can </w:t>
      </w:r>
      <w:r w:rsidR="00C80F5C" w:rsidRPr="00C80F5C">
        <w:t xml:space="preserve">enable the policy to explore another. In fact, </w:t>
      </w:r>
      <w:r w:rsidR="00D30421">
        <w:t xml:space="preserve">they discovered that </w:t>
      </w:r>
      <w:r w:rsidR="00C80F5C" w:rsidRPr="00C80F5C">
        <w:t xml:space="preserve">exploring some action for one type </w:t>
      </w:r>
      <w:r w:rsidR="00D30421">
        <w:t xml:space="preserve">could </w:t>
      </w:r>
      <w:r w:rsidR="00C80F5C" w:rsidRPr="00C80F5C">
        <w:t>enable the policy to</w:t>
      </w:r>
      <w:r w:rsidR="00C80F5C">
        <w:t xml:space="preserve"> </w:t>
      </w:r>
      <w:r w:rsidR="00C80F5C" w:rsidRPr="00C80F5C">
        <w:t xml:space="preserve">explore some action for another type. </w:t>
      </w:r>
    </w:p>
    <w:p w14:paraId="77F8FB02" w14:textId="5AE66511" w:rsidR="00C80F5C" w:rsidRDefault="00D30421" w:rsidP="0049643E">
      <w:r>
        <w:t xml:space="preserve">The </w:t>
      </w:r>
      <w:r w:rsidR="00C80F5C" w:rsidRPr="00C80F5C">
        <w:t>policy proceed</w:t>
      </w:r>
      <w:r>
        <w:t>ed</w:t>
      </w:r>
      <w:r w:rsidR="00C80F5C" w:rsidRPr="00C80F5C">
        <w:t xml:space="preserve"> in phases</w:t>
      </w:r>
      <w:r>
        <w:t>.</w:t>
      </w:r>
      <w:r w:rsidR="00C80F5C" w:rsidRPr="00C80F5C">
        <w:t xml:space="preserve"> </w:t>
      </w:r>
      <w:r>
        <w:t>I</w:t>
      </w:r>
      <w:r w:rsidR="00C80F5C" w:rsidRPr="00C80F5C">
        <w:t xml:space="preserve">n each phase, </w:t>
      </w:r>
      <w:r>
        <w:t xml:space="preserve">they </w:t>
      </w:r>
      <w:r w:rsidR="00C80F5C" w:rsidRPr="00C80F5C">
        <w:t>explore</w:t>
      </w:r>
      <w:r>
        <w:t>d</w:t>
      </w:r>
      <w:r w:rsidR="00C80F5C" w:rsidRPr="00C80F5C">
        <w:t xml:space="preserve"> all actions</w:t>
      </w:r>
      <w:r w:rsidR="00C80F5C">
        <w:t xml:space="preserve"> </w:t>
      </w:r>
      <w:r w:rsidR="00C80F5C" w:rsidRPr="00C80F5C">
        <w:t xml:space="preserve">for each type that </w:t>
      </w:r>
      <w:r>
        <w:t xml:space="preserve">could </w:t>
      </w:r>
      <w:r w:rsidR="00C80F5C" w:rsidRPr="00C80F5C">
        <w:t>be explored using information available at the start of the phase. Agents of different</w:t>
      </w:r>
      <w:r>
        <w:t xml:space="preserve"> </w:t>
      </w:r>
      <w:r w:rsidR="00C80F5C" w:rsidRPr="00C80F5C">
        <w:t>types learn separately, in per-type “threads"; the threads exchange information after each phase.</w:t>
      </w:r>
    </w:p>
    <w:p w14:paraId="2DB23252" w14:textId="4EA89EC3" w:rsidR="00C80F5C" w:rsidRDefault="00C80F5C" w:rsidP="0049643E">
      <w:r w:rsidRPr="00C80F5C">
        <w:t xml:space="preserve">An important building block </w:t>
      </w:r>
      <w:r w:rsidR="00D30421">
        <w:t>was</w:t>
      </w:r>
      <w:r w:rsidRPr="00C80F5C">
        <w:t xml:space="preserve"> the analysis of the single-round game. </w:t>
      </w:r>
      <w:r w:rsidR="00D30421">
        <w:t xml:space="preserve">They used </w:t>
      </w:r>
      <w:r w:rsidRPr="00C80F5C">
        <w:t>information theory to</w:t>
      </w:r>
      <w:r w:rsidRPr="00C80F5C">
        <w:br/>
        <w:t>characterize how much state-relevant information the principal has. In particular,</w:t>
      </w:r>
      <w:r w:rsidR="00D30421">
        <w:t xml:space="preserve"> they proved </w:t>
      </w:r>
      <w:r w:rsidRPr="00C80F5C">
        <w:t>a version of</w:t>
      </w:r>
      <w:r w:rsidR="00D30421">
        <w:t xml:space="preserve"> </w:t>
      </w:r>
      <w:r w:rsidRPr="00C80F5C">
        <w:rPr>
          <w:i/>
          <w:iCs/>
        </w:rPr>
        <w:t>information-monotonicity</w:t>
      </w:r>
      <w:r w:rsidRPr="00C80F5C">
        <w:t>: the set of all explorable type-action pairs can only increase if the principal has</w:t>
      </w:r>
      <w:r w:rsidR="00D30421">
        <w:t xml:space="preserve"> </w:t>
      </w:r>
      <w:r w:rsidRPr="00C80F5C">
        <w:t>more information.</w:t>
      </w:r>
    </w:p>
    <w:p w14:paraId="537E1C13" w14:textId="26743C9F" w:rsidR="00552183" w:rsidRDefault="00D30421" w:rsidP="0049643E">
      <w:r>
        <w:t xml:space="preserve">The </w:t>
      </w:r>
      <w:r w:rsidR="00552183" w:rsidRPr="00552183">
        <w:rPr>
          <w:iCs/>
        </w:rPr>
        <w:t>special piece</w:t>
      </w:r>
      <w:r w:rsidR="00552183">
        <w:rPr>
          <w:i/>
          <w:iCs/>
        </w:rPr>
        <w:t xml:space="preserve"> </w:t>
      </w:r>
      <w:r w:rsidR="00A245A7">
        <w:t xml:space="preserve">is a </w:t>
      </w:r>
      <w:r w:rsidR="00C80F5C" w:rsidRPr="00C80F5C">
        <w:t xml:space="preserve">policy for private types. </w:t>
      </w:r>
      <w:r w:rsidR="00552183">
        <w:t>R</w:t>
      </w:r>
      <w:r w:rsidR="00C80F5C" w:rsidRPr="00C80F5C">
        <w:t>ecommending one</w:t>
      </w:r>
      <w:r w:rsidR="00A245A7">
        <w:t xml:space="preserve"> </w:t>
      </w:r>
      <w:r w:rsidR="00C80F5C" w:rsidRPr="00C80F5C">
        <w:t>particular action to the current agent is not very meaningful because the agents’ type is not known to</w:t>
      </w:r>
      <w:r w:rsidR="00A245A7">
        <w:t xml:space="preserve"> </w:t>
      </w:r>
      <w:r w:rsidR="00C80F5C" w:rsidRPr="00C80F5C">
        <w:t xml:space="preserve">the principal. Instead, one can recommend a </w:t>
      </w:r>
      <w:r w:rsidR="00C80F5C" w:rsidRPr="00C80F5C">
        <w:rPr>
          <w:i/>
          <w:iCs/>
        </w:rPr>
        <w:t>menu</w:t>
      </w:r>
      <w:r w:rsidR="00C80F5C" w:rsidRPr="00C80F5C">
        <w:t xml:space="preserve">: a mapping from agent types to actions. </w:t>
      </w:r>
      <w:r w:rsidR="00552183">
        <w:t xml:space="preserve">As in the case with public </w:t>
      </w:r>
      <w:r w:rsidR="00C80F5C" w:rsidRPr="00C80F5C">
        <w:t xml:space="preserve">types, </w:t>
      </w:r>
      <w:r w:rsidR="00552183">
        <w:t xml:space="preserve">the </w:t>
      </w:r>
      <w:r w:rsidR="00C80F5C" w:rsidRPr="00C80F5C">
        <w:t xml:space="preserve">focus </w:t>
      </w:r>
      <w:r w:rsidR="00552183">
        <w:t xml:space="preserve">was </w:t>
      </w:r>
      <w:r w:rsidR="00C80F5C" w:rsidRPr="00C80F5C">
        <w:t xml:space="preserve">on explorable menus and </w:t>
      </w:r>
      <w:r w:rsidR="00552183">
        <w:t xml:space="preserve">the steady </w:t>
      </w:r>
      <w:r w:rsidR="00C80F5C" w:rsidRPr="00C80F5C">
        <w:t>explor</w:t>
      </w:r>
      <w:r w:rsidR="00552183">
        <w:t>ation</w:t>
      </w:r>
      <w:r w:rsidR="00C80F5C" w:rsidRPr="00C80F5C">
        <w:t xml:space="preserve"> all such menus, eventually</w:t>
      </w:r>
      <w:r w:rsidR="00C80F5C">
        <w:t xml:space="preserve"> </w:t>
      </w:r>
      <w:r w:rsidR="00C80F5C" w:rsidRPr="00C80F5C">
        <w:t xml:space="preserve">matching the Bayesian-expected reward of the best explorable menu. </w:t>
      </w:r>
      <w:r w:rsidR="00552183">
        <w:t xml:space="preserve">The tricky bit was </w:t>
      </w:r>
      <w:r w:rsidR="00C80F5C" w:rsidRPr="00C80F5C">
        <w:t>that exploring a</w:t>
      </w:r>
      <w:r w:rsidR="00C80F5C">
        <w:t xml:space="preserve"> </w:t>
      </w:r>
      <w:r w:rsidR="00C80F5C" w:rsidRPr="00C80F5C">
        <w:t>given menu does not immediately reveal the reward of a particular type-action pair (because multiple</w:t>
      </w:r>
      <w:r w:rsidR="00C80F5C">
        <w:t xml:space="preserve"> </w:t>
      </w:r>
      <w:r w:rsidR="00C80F5C" w:rsidRPr="00C80F5C">
        <w:t xml:space="preserve">types </w:t>
      </w:r>
      <w:r w:rsidR="00552183">
        <w:t xml:space="preserve">obviously might </w:t>
      </w:r>
      <w:r w:rsidR="00C80F5C" w:rsidRPr="00C80F5C">
        <w:t xml:space="preserve">map to the same action). </w:t>
      </w:r>
      <w:r w:rsidR="00552183">
        <w:t>As a result</w:t>
      </w:r>
      <w:r w:rsidR="00C80F5C" w:rsidRPr="00C80F5C">
        <w:t>, even keeping track of what the policy kn</w:t>
      </w:r>
      <w:r w:rsidR="00552183">
        <w:t>e</w:t>
      </w:r>
      <w:r w:rsidR="00C80F5C" w:rsidRPr="00C80F5C">
        <w:t xml:space="preserve">w </w:t>
      </w:r>
      <w:r w:rsidR="00552183">
        <w:t xml:space="preserve">became </w:t>
      </w:r>
      <w:r w:rsidR="00C80F5C" w:rsidRPr="00C80F5C">
        <w:t xml:space="preserve">non-trivial. The analysis of the single-round game </w:t>
      </w:r>
      <w:r w:rsidR="00552183">
        <w:t xml:space="preserve">got </w:t>
      </w:r>
      <w:r w:rsidR="00C80F5C" w:rsidRPr="00C80F5C">
        <w:t xml:space="preserve">involved, </w:t>
      </w:r>
      <w:r w:rsidR="00552183">
        <w:t xml:space="preserve">with the </w:t>
      </w:r>
      <w:r w:rsidR="00C80F5C" w:rsidRPr="00C80F5C">
        <w:t>need to argue about</w:t>
      </w:r>
      <w:r w:rsidR="00C80F5C">
        <w:t xml:space="preserve"> </w:t>
      </w:r>
      <w:r w:rsidR="00C80F5C" w:rsidRPr="00C80F5C">
        <w:t>“approximate information-monotonicity”.</w:t>
      </w:r>
      <w:r w:rsidR="00A245A7">
        <w:t xml:space="preserve"> </w:t>
      </w:r>
      <w:r w:rsidR="00C80F5C" w:rsidRPr="00C80F5C">
        <w:t xml:space="preserve">To handle these issues, </w:t>
      </w:r>
      <w:r w:rsidR="00A245A7">
        <w:t xml:space="preserve">the researchers </w:t>
      </w:r>
      <w:r w:rsidR="00552183">
        <w:t xml:space="preserve">went for a </w:t>
      </w:r>
      <w:r w:rsidR="00C80F5C" w:rsidRPr="00C80F5C">
        <w:t xml:space="preserve">recommendation policy </w:t>
      </w:r>
      <w:r w:rsidR="00552183">
        <w:t xml:space="preserve">that satisfied </w:t>
      </w:r>
      <w:r w:rsidR="00C80F5C" w:rsidRPr="00C80F5C">
        <w:t>a</w:t>
      </w:r>
      <w:r w:rsidR="00552183">
        <w:t xml:space="preserve"> relaxed </w:t>
      </w:r>
      <w:r w:rsidR="00C80F5C" w:rsidRPr="00C80F5C">
        <w:t>version of incentive-compatibility.</w:t>
      </w:r>
    </w:p>
    <w:p w14:paraId="3D364B04" w14:textId="6CC5F7B7" w:rsidR="00C80F5C" w:rsidRDefault="00C80F5C" w:rsidP="0049643E">
      <w:r w:rsidRPr="00C80F5C">
        <w:lastRenderedPageBreak/>
        <w:t>In the reported types model</w:t>
      </w:r>
      <w:r w:rsidR="00A245A7">
        <w:t>, the researchers</w:t>
      </w:r>
      <w:r w:rsidRPr="00C80F5C">
        <w:t xml:space="preserve"> face</w:t>
      </w:r>
      <w:r w:rsidR="00A245A7">
        <w:t>d</w:t>
      </w:r>
      <w:r w:rsidRPr="00C80F5C">
        <w:t xml:space="preserve"> a similar issue, but </w:t>
      </w:r>
      <w:r w:rsidR="00552183">
        <w:t xml:space="preserve">got </w:t>
      </w:r>
      <w:r w:rsidRPr="00C80F5C">
        <w:t>a much stronger result</w:t>
      </w:r>
      <w:r w:rsidR="00A245A7">
        <w:t>.</w:t>
      </w:r>
      <w:r w:rsidRPr="00C80F5C">
        <w:t xml:space="preserve"> </w:t>
      </w:r>
      <w:r w:rsidR="00A245A7">
        <w:t xml:space="preserve">They </w:t>
      </w:r>
      <w:r w:rsidRPr="00C80F5C">
        <w:t>design</w:t>
      </w:r>
      <w:r w:rsidR="00A245A7">
        <w:t xml:space="preserve">ed </w:t>
      </w:r>
      <w:r w:rsidRPr="00C80F5C">
        <w:t xml:space="preserve">a policy </w:t>
      </w:r>
      <w:r w:rsidR="00552183">
        <w:t xml:space="preserve">that </w:t>
      </w:r>
      <w:r w:rsidRPr="00C80F5C">
        <w:t>matche</w:t>
      </w:r>
      <w:r w:rsidR="00552183">
        <w:t>d</w:t>
      </w:r>
      <w:r w:rsidRPr="00C80F5C">
        <w:t xml:space="preserve"> </w:t>
      </w:r>
      <w:r w:rsidR="00A245A7">
        <w:t xml:space="preserve">their </w:t>
      </w:r>
      <w:r w:rsidRPr="00C80F5C">
        <w:t xml:space="preserve">public-types benchmark in the long run. This </w:t>
      </w:r>
      <w:r w:rsidR="00552183">
        <w:t xml:space="preserve">might strike one as </w:t>
      </w:r>
      <w:r w:rsidRPr="00C80F5C">
        <w:t>counterintuitive</w:t>
      </w:r>
      <w:r w:rsidR="00552183">
        <w:t xml:space="preserve">; remember, </w:t>
      </w:r>
      <w:r w:rsidRPr="00C80F5C">
        <w:t>“reported types” are completely useless to the principal in the single-round game</w:t>
      </w:r>
      <w:r w:rsidR="00552183">
        <w:t xml:space="preserve">—and </w:t>
      </w:r>
      <w:r w:rsidRPr="00C80F5C">
        <w:t>public</w:t>
      </w:r>
      <w:r>
        <w:t xml:space="preserve"> </w:t>
      </w:r>
      <w:r w:rsidRPr="00C80F5C">
        <w:t>types are useful</w:t>
      </w:r>
      <w:r w:rsidR="00552183">
        <w:t xml:space="preserve"> as can be</w:t>
      </w:r>
      <w:r w:rsidRPr="00C80F5C">
        <w:t xml:space="preserve">. Essentially, </w:t>
      </w:r>
      <w:r w:rsidR="00A245A7">
        <w:t xml:space="preserve">they reduced </w:t>
      </w:r>
      <w:r w:rsidRPr="00C80F5C">
        <w:t>the problem to the public types case, at the cost of a much</w:t>
      </w:r>
      <w:r>
        <w:t xml:space="preserve"> </w:t>
      </w:r>
      <w:r w:rsidRPr="00C80F5C">
        <w:t>longer exploration</w:t>
      </w:r>
      <w:r>
        <w:t>.</w:t>
      </w:r>
      <w:r w:rsidR="003704AE">
        <w:t xml:space="preserve"> </w:t>
      </w:r>
    </w:p>
    <w:p w14:paraId="05DE0488" w14:textId="485D228C" w:rsidR="003704AE" w:rsidRPr="003704AE" w:rsidRDefault="003704AE" w:rsidP="0049643E">
      <w:pPr>
        <w:rPr>
          <w:b/>
        </w:rPr>
      </w:pPr>
      <w:r>
        <w:rPr>
          <w:b/>
        </w:rPr>
        <w:t>F</w:t>
      </w:r>
      <w:r w:rsidRPr="003704AE">
        <w:rPr>
          <w:b/>
        </w:rPr>
        <w:t>urther</w:t>
      </w:r>
      <w:r>
        <w:rPr>
          <w:b/>
        </w:rPr>
        <w:t xml:space="preserve"> exploration</w:t>
      </w:r>
    </w:p>
    <w:p w14:paraId="3D3BA4C7" w14:textId="045534CD" w:rsidR="00037712" w:rsidRDefault="003704AE" w:rsidP="00627797">
      <w:r>
        <w:t xml:space="preserve">These are interesting and relevant problems to solve. </w:t>
      </w:r>
      <w:commentRangeStart w:id="12"/>
      <w:r>
        <w:t>“</w:t>
      </w:r>
      <w:r w:rsidR="00627797">
        <w:t>There’s so much to be done,</w:t>
      </w:r>
      <w:r>
        <w:t>” said Slivkins</w:t>
      </w:r>
      <w:r w:rsidR="00467962">
        <w:t>,</w:t>
      </w:r>
      <w:r>
        <w:t xml:space="preserve"> “</w:t>
      </w:r>
      <w:r w:rsidR="00627797" w:rsidRPr="00627797">
        <w:t>both in terms of improving the machine learning performance and in terms of relaxing the assumptions on self-interested human behavior</w:t>
      </w:r>
      <w:r w:rsidR="00467962">
        <w:t>.</w:t>
      </w:r>
      <w:r w:rsidR="00627797">
        <w:t>”</w:t>
      </w:r>
      <w:commentRangeEnd w:id="12"/>
      <w:r w:rsidR="00F62316">
        <w:rPr>
          <w:rStyle w:val="CommentReference"/>
        </w:rPr>
        <w:commentReference w:id="12"/>
      </w:r>
      <w:r>
        <w:t xml:space="preserve"> </w:t>
      </w:r>
      <w:r w:rsidR="00EE5B70">
        <w:t xml:space="preserve">Slivkins believes </w:t>
      </w:r>
      <w:commentRangeStart w:id="13"/>
      <w:r>
        <w:t>possible application</w:t>
      </w:r>
      <w:r w:rsidR="00EE5B70">
        <w:t xml:space="preserve">s </w:t>
      </w:r>
      <w:r>
        <w:t xml:space="preserve">in the medical and drug trials arena are </w:t>
      </w:r>
      <w:r w:rsidR="00EE5B70">
        <w:t xml:space="preserve">especially </w:t>
      </w:r>
      <w:r>
        <w:t>promising</w:t>
      </w:r>
      <w:commentRangeEnd w:id="13"/>
      <w:r w:rsidR="00627797">
        <w:rPr>
          <w:rStyle w:val="CommentReference"/>
        </w:rPr>
        <w:commentReference w:id="13"/>
      </w:r>
      <w:r w:rsidR="00627797">
        <w:t>. “</w:t>
      </w:r>
      <w:r w:rsidR="00627797" w:rsidRPr="00627797">
        <w:t>You can think of a medical trial as an algorithm which assigns drugs to patients, trading off exploration and exploitation. Every time I take a medicine I could be in a medical trial, contributing valuable data to science. How do we improve participation incentives to make it happen?</w:t>
      </w:r>
      <w:r w:rsidR="00627797">
        <w:t>”</w:t>
      </w:r>
    </w:p>
    <w:p w14:paraId="6E5CAC9A" w14:textId="1A941242" w:rsidR="003704AE" w:rsidRDefault="003704AE" w:rsidP="0049643E">
      <w:r>
        <w:t xml:space="preserve">The researchers look forward to discussing these ideas with you in further detail and take the conversation in perhaps unexplored directions next month in San Francisco at The Web Conference 2019. </w:t>
      </w:r>
    </w:p>
    <w:p w14:paraId="3D8D1E88" w14:textId="69D915DB" w:rsidR="00F16A5A" w:rsidRDefault="00F16A5A" w:rsidP="0049643E"/>
    <w:p w14:paraId="48285337" w14:textId="4E0D4AF5" w:rsidR="00F16A5A" w:rsidRPr="00A63835" w:rsidRDefault="00F16A5A" w:rsidP="0049643E">
      <w:pPr>
        <w:rPr>
          <w:sz w:val="14"/>
        </w:rPr>
      </w:pPr>
      <w:r w:rsidRPr="00A63835">
        <w:rPr>
          <w:rStyle w:val="FootnoteReference"/>
          <w:sz w:val="14"/>
        </w:rPr>
        <w:footnoteRef/>
      </w:r>
      <w:r w:rsidRPr="00A63835">
        <w:rPr>
          <w:sz w:val="14"/>
        </w:rPr>
        <w:t xml:space="preserve"> Jieming Mao and Steven Wu were affiliated with MSR-NYC at the time of this research, respectively as an intern and a postdoc.</w:t>
      </w:r>
    </w:p>
    <w:p w14:paraId="7A2A3EF5" w14:textId="77777777" w:rsidR="00AC704D" w:rsidRPr="000C1E2F" w:rsidRDefault="00AC704D" w:rsidP="00AC704D">
      <w:pPr>
        <w:rPr>
          <w:rFonts w:ascii="Arial" w:eastAsia="Gungsuh" w:hAnsi="Arial" w:cs="Arial"/>
          <w:b/>
          <w:color w:val="00B050"/>
          <w:sz w:val="28"/>
        </w:rPr>
      </w:pPr>
      <w:r w:rsidRPr="000C1E2F">
        <w:rPr>
          <w:rFonts w:ascii="Arial" w:eastAsia="Gungsuh" w:hAnsi="Arial" w:cs="Arial"/>
          <w:b/>
          <w:color w:val="00B050"/>
          <w:sz w:val="28"/>
        </w:rPr>
        <w:t>Social</w:t>
      </w:r>
    </w:p>
    <w:p w14:paraId="41BE3231" w14:textId="77777777" w:rsidR="00AC704D" w:rsidRPr="000C1E2F" w:rsidRDefault="00AC704D" w:rsidP="00AC704D">
      <w:pPr>
        <w:rPr>
          <w:rFonts w:ascii="Arial" w:eastAsia="Gungsuh" w:hAnsi="Arial" w:cs="Arial"/>
          <w:b/>
          <w:color w:val="C00000"/>
        </w:rPr>
      </w:pPr>
      <w:r w:rsidRPr="000C1E2F">
        <w:rPr>
          <w:rFonts w:ascii="Arial" w:eastAsia="Gungsuh" w:hAnsi="Arial" w:cs="Arial"/>
          <w:b/>
          <w:color w:val="C00000"/>
        </w:rPr>
        <w:t>Twitter</w:t>
      </w:r>
    </w:p>
    <w:p w14:paraId="38985EF0" w14:textId="47FB26F8" w:rsidR="00AC704D" w:rsidRDefault="00AC704D" w:rsidP="00AC704D">
      <w:pPr>
        <w:rPr>
          <w:rFonts w:ascii="Arial" w:eastAsia="Gungsuh" w:hAnsi="Arial" w:cs="Arial"/>
          <w:sz w:val="18"/>
          <w:szCs w:val="18"/>
        </w:rPr>
      </w:pPr>
      <w:r w:rsidRPr="005B0A89">
        <w:rPr>
          <w:rFonts w:ascii="Arial" w:eastAsia="Gungsuh" w:hAnsi="Arial" w:cs="Arial"/>
          <w:sz w:val="18"/>
          <w:szCs w:val="18"/>
        </w:rPr>
        <w:t>Are you an explorer or an exploiter when it comes to information? Well, we're one or the other</w:t>
      </w:r>
      <w:ins w:id="14" w:author="Alex Slivkins" w:date="2019-04-25T18:48:00Z">
        <w:r w:rsidR="00586C9A">
          <w:rPr>
            <w:rFonts w:ascii="Arial" w:eastAsia="Gungsuh" w:hAnsi="Arial" w:cs="Arial"/>
            <w:sz w:val="18"/>
            <w:szCs w:val="18"/>
          </w:rPr>
          <w:t xml:space="preserve"> or both</w:t>
        </w:r>
      </w:ins>
      <w:r w:rsidRPr="005B0A89">
        <w:rPr>
          <w:rFonts w:ascii="Arial" w:eastAsia="Gungsuh" w:hAnsi="Arial" w:cs="Arial"/>
          <w:sz w:val="18"/>
          <w:szCs w:val="18"/>
        </w:rPr>
        <w:t xml:space="preserve">, depending. Learn how incentivizing exploration via information asymmetry can </w:t>
      </w:r>
      <w:ins w:id="15" w:author="Alex Slivkins" w:date="2019-04-25T18:48:00Z">
        <w:r w:rsidR="00586C9A">
          <w:rPr>
            <w:rFonts w:ascii="Arial" w:eastAsia="Gungsuh" w:hAnsi="Arial" w:cs="Arial"/>
            <w:sz w:val="18"/>
            <w:szCs w:val="18"/>
          </w:rPr>
          <w:t xml:space="preserve">lead to better recommendation systems </w:t>
        </w:r>
      </w:ins>
      <w:del w:id="16" w:author="Alex Slivkins" w:date="2019-04-25T18:48:00Z">
        <w:r w:rsidRPr="005B0A89" w:rsidDel="00586C9A">
          <w:rPr>
            <w:rFonts w:ascii="Arial" w:eastAsia="Gungsuh" w:hAnsi="Arial" w:cs="Arial"/>
            <w:sz w:val="18"/>
            <w:szCs w:val="18"/>
          </w:rPr>
          <w:delText xml:space="preserve">be a better system </w:delText>
        </w:r>
      </w:del>
      <w:r w:rsidRPr="005B0A89">
        <w:rPr>
          <w:rFonts w:ascii="Arial" w:eastAsia="Gungsuh" w:hAnsi="Arial" w:cs="Arial"/>
          <w:sz w:val="18"/>
          <w:szCs w:val="18"/>
        </w:rPr>
        <w:t xml:space="preserve">– </w:t>
      </w:r>
      <w:commentRangeStart w:id="17"/>
      <w:commentRangeStart w:id="18"/>
      <w:r w:rsidRPr="005B0A89">
        <w:rPr>
          <w:rFonts w:ascii="Arial" w:eastAsia="Gungsuh" w:hAnsi="Arial" w:cs="Arial"/>
          <w:sz w:val="18"/>
          <w:szCs w:val="18"/>
        </w:rPr>
        <w:t xml:space="preserve">with </w:t>
      </w:r>
      <w:ins w:id="19" w:author="Alex Slivkins" w:date="2019-04-25T18:51:00Z">
        <w:r w:rsidR="00586C9A">
          <w:rPr>
            <w:rFonts w:ascii="Arial" w:eastAsia="Gungsuh" w:hAnsi="Arial" w:cs="Arial"/>
            <w:sz w:val="18"/>
            <w:szCs w:val="18"/>
          </w:rPr>
          <w:t xml:space="preserve">potential </w:t>
        </w:r>
      </w:ins>
      <w:ins w:id="20" w:author="George Soler (Steyer Associates Inc)" w:date="2019-04-25T16:23:00Z">
        <w:r w:rsidR="00E71F0C">
          <w:rPr>
            <w:rFonts w:ascii="Arial" w:eastAsia="Gungsuh" w:hAnsi="Arial" w:cs="Arial"/>
            <w:sz w:val="18"/>
            <w:szCs w:val="18"/>
          </w:rPr>
          <w:t xml:space="preserve">life enhancing </w:t>
        </w:r>
      </w:ins>
      <w:r w:rsidRPr="005B0A89">
        <w:rPr>
          <w:rFonts w:ascii="Arial" w:eastAsia="Gungsuh" w:hAnsi="Arial" w:cs="Arial"/>
          <w:sz w:val="18"/>
          <w:szCs w:val="18"/>
        </w:rPr>
        <w:t>applications beyond mere shopping</w:t>
      </w:r>
      <w:del w:id="21" w:author="George Soler (Steyer Associates Inc)" w:date="2019-04-25T16:24:00Z">
        <w:r w:rsidRPr="005B0A89" w:rsidDel="00E71F0C">
          <w:rPr>
            <w:rFonts w:ascii="Arial" w:eastAsia="Gungsuh" w:hAnsi="Arial" w:cs="Arial"/>
            <w:sz w:val="18"/>
            <w:szCs w:val="18"/>
          </w:rPr>
          <w:delText xml:space="preserve"> </w:delText>
        </w:r>
      </w:del>
      <w:commentRangeEnd w:id="17"/>
      <w:r w:rsidR="00E71F0C">
        <w:rPr>
          <w:rStyle w:val="CommentReference"/>
        </w:rPr>
        <w:commentReference w:id="17"/>
      </w:r>
      <w:commentRangeEnd w:id="18"/>
      <w:r w:rsidR="00900F6E">
        <w:rPr>
          <w:rStyle w:val="CommentReference"/>
        </w:rPr>
        <w:commentReference w:id="18"/>
      </w:r>
      <w:del w:id="22" w:author="George Soler (Steyer Associates Inc)" w:date="2019-04-25T16:24:00Z">
        <w:r w:rsidRPr="005B0A89" w:rsidDel="00E71F0C">
          <w:rPr>
            <w:rFonts w:ascii="Arial" w:eastAsia="Gungsuh" w:hAnsi="Arial" w:cs="Arial"/>
            <w:sz w:val="18"/>
            <w:szCs w:val="18"/>
          </w:rPr>
          <w:delText>that could improve or even save lives</w:delText>
        </w:r>
      </w:del>
      <w:r w:rsidRPr="005B0A89">
        <w:rPr>
          <w:rFonts w:ascii="Arial" w:eastAsia="Gungsuh" w:hAnsi="Arial" w:cs="Arial"/>
          <w:sz w:val="18"/>
          <w:szCs w:val="18"/>
        </w:rPr>
        <w:t>.</w:t>
      </w:r>
      <w:r>
        <w:rPr>
          <w:rFonts w:ascii="Arial" w:eastAsia="Gungsuh" w:hAnsi="Arial" w:cs="Arial"/>
          <w:sz w:val="18"/>
          <w:szCs w:val="18"/>
        </w:rPr>
        <w:t xml:space="preserve"> </w:t>
      </w:r>
      <w:r w:rsidRPr="00C14D3D">
        <w:rPr>
          <w:rFonts w:ascii="Arial" w:eastAsia="Gungsuh" w:hAnsi="Arial" w:cs="Arial"/>
          <w:color w:val="A6A6A6" w:themeColor="background1" w:themeShade="A6"/>
          <w:sz w:val="18"/>
          <w:szCs w:val="18"/>
        </w:rPr>
        <w:t>LINK</w:t>
      </w:r>
    </w:p>
    <w:p w14:paraId="7DFB4074" w14:textId="3824EA51" w:rsidR="008946BB" w:rsidRDefault="00AC704D" w:rsidP="008946BB">
      <w:pPr>
        <w:rPr>
          <w:ins w:id="23" w:author="Alex Slivkins" w:date="2019-04-25T18:55:00Z"/>
          <w:rFonts w:ascii="Arial" w:eastAsia="Gungsuh" w:hAnsi="Arial" w:cs="Arial"/>
          <w:b/>
          <w:sz w:val="18"/>
          <w:szCs w:val="18"/>
        </w:rPr>
      </w:pPr>
      <w:commentRangeStart w:id="24"/>
      <w:commentRangeStart w:id="25"/>
      <w:r w:rsidRPr="00C14D3D">
        <w:rPr>
          <w:rFonts w:ascii="Arial" w:eastAsia="Gungsuh" w:hAnsi="Arial" w:cs="Arial"/>
          <w:b/>
          <w:sz w:val="18"/>
          <w:szCs w:val="18"/>
        </w:rPr>
        <w:t xml:space="preserve">To explore or exploit: </w:t>
      </w:r>
      <w:del w:id="26" w:author="Alex Slivkins" w:date="2019-04-25T18:56:00Z">
        <w:r w:rsidRPr="00C14D3D" w:rsidDel="008946BB">
          <w:rPr>
            <w:rFonts w:ascii="Arial" w:eastAsia="Gungsuh" w:hAnsi="Arial" w:cs="Arial"/>
            <w:b/>
            <w:sz w:val="18"/>
            <w:szCs w:val="18"/>
          </w:rPr>
          <w:delText>that is the question</w:delText>
        </w:r>
      </w:del>
      <w:ins w:id="27" w:author="Alex Slivkins" w:date="2019-04-25T18:55:00Z">
        <w:r w:rsidR="008946BB">
          <w:rPr>
            <w:rFonts w:ascii="Arial" w:eastAsia="Gungsuh" w:hAnsi="Arial" w:cs="Arial"/>
            <w:b/>
            <w:sz w:val="18"/>
            <w:szCs w:val="18"/>
          </w:rPr>
          <w:t>what should we recommend?</w:t>
        </w:r>
      </w:ins>
      <w:commentRangeEnd w:id="24"/>
      <w:ins w:id="28" w:author="Alex Slivkins" w:date="2019-04-25T18:56:00Z">
        <w:r w:rsidR="008946BB">
          <w:rPr>
            <w:rStyle w:val="CommentReference"/>
          </w:rPr>
          <w:commentReference w:id="24"/>
        </w:r>
      </w:ins>
      <w:commentRangeEnd w:id="25"/>
      <w:r w:rsidR="00E71F0C">
        <w:rPr>
          <w:rStyle w:val="CommentReference"/>
        </w:rPr>
        <w:commentReference w:id="25"/>
      </w:r>
    </w:p>
    <w:p w14:paraId="020BD425" w14:textId="34E6313A" w:rsidR="004C3E3A" w:rsidRDefault="004C3E3A" w:rsidP="00AC704D">
      <w:pPr>
        <w:rPr>
          <w:rFonts w:ascii="Arial" w:eastAsia="Gungsuh" w:hAnsi="Arial" w:cs="Arial"/>
          <w:b/>
          <w:sz w:val="18"/>
          <w:szCs w:val="18"/>
        </w:rPr>
      </w:pPr>
    </w:p>
    <w:p w14:paraId="7E690DDC" w14:textId="77777777" w:rsidR="00AC704D" w:rsidRPr="000C1E2F" w:rsidRDefault="00AC704D" w:rsidP="00AC704D">
      <w:pPr>
        <w:rPr>
          <w:rFonts w:ascii="Arial" w:eastAsia="Gungsuh" w:hAnsi="Arial" w:cs="Arial"/>
          <w:b/>
          <w:color w:val="C00000"/>
        </w:rPr>
      </w:pPr>
      <w:r w:rsidRPr="000C1E2F">
        <w:rPr>
          <w:rFonts w:ascii="Arial" w:eastAsia="Gungsuh" w:hAnsi="Arial" w:cs="Arial"/>
          <w:b/>
          <w:color w:val="C00000"/>
        </w:rPr>
        <w:t>Facebook</w:t>
      </w:r>
    </w:p>
    <w:p w14:paraId="575BF8EA" w14:textId="5BA71280" w:rsidR="00AC704D" w:rsidRPr="00E667D6" w:rsidRDefault="00AC704D" w:rsidP="00AC704D">
      <w:pPr>
        <w:rPr>
          <w:rFonts w:ascii="Arial" w:eastAsia="Gungsuh" w:hAnsi="Arial" w:cs="Arial"/>
          <w:sz w:val="18"/>
          <w:szCs w:val="18"/>
        </w:rPr>
      </w:pPr>
      <w:r>
        <w:rPr>
          <w:rFonts w:ascii="Arial" w:eastAsia="Gungsuh" w:hAnsi="Arial" w:cs="Arial"/>
          <w:sz w:val="18"/>
          <w:szCs w:val="18"/>
        </w:rPr>
        <w:t xml:space="preserve">Are you an explorer or an exploiter when it comes to information? The answer is all of us are one or the either, depending. And that’s OK. But we’re all better off when each of us does just a bit more info-exploring. Learn how incentivizing exploration via information asymmetry can be a better system – with </w:t>
      </w:r>
      <w:ins w:id="29" w:author="George Soler (Steyer Associates Inc)" w:date="2019-04-25T16:24:00Z">
        <w:r w:rsidR="00E71F0C">
          <w:rPr>
            <w:rFonts w:ascii="Arial" w:eastAsia="Gungsuh" w:hAnsi="Arial" w:cs="Arial"/>
            <w:sz w:val="18"/>
            <w:szCs w:val="18"/>
          </w:rPr>
          <w:t xml:space="preserve">potential life enhancing </w:t>
        </w:r>
      </w:ins>
      <w:r>
        <w:rPr>
          <w:rFonts w:ascii="Arial" w:eastAsia="Gungsuh" w:hAnsi="Arial" w:cs="Arial"/>
          <w:sz w:val="18"/>
          <w:szCs w:val="18"/>
        </w:rPr>
        <w:t>applications beyond mere shopping</w:t>
      </w:r>
      <w:del w:id="30" w:author="George Soler (Steyer Associates Inc)" w:date="2019-04-25T16:24:00Z">
        <w:r w:rsidDel="00E71F0C">
          <w:rPr>
            <w:rFonts w:ascii="Arial" w:eastAsia="Gungsuh" w:hAnsi="Arial" w:cs="Arial"/>
            <w:sz w:val="18"/>
            <w:szCs w:val="18"/>
          </w:rPr>
          <w:delText xml:space="preserve"> that could improve or even save lives</w:delText>
        </w:r>
      </w:del>
      <w:r>
        <w:rPr>
          <w:rFonts w:ascii="Arial" w:eastAsia="Gungsuh" w:hAnsi="Arial" w:cs="Arial"/>
          <w:sz w:val="18"/>
          <w:szCs w:val="18"/>
        </w:rPr>
        <w:t>.</w:t>
      </w:r>
    </w:p>
    <w:sectPr w:rsidR="00AC704D" w:rsidRPr="00E667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 Slivkins" w:date="2019-04-24T21:40:00Z" w:initials="AS">
    <w:p w14:paraId="1DBD4F4A" w14:textId="157CA659" w:rsidR="00475A59" w:rsidRDefault="00475A59">
      <w:pPr>
        <w:pStyle w:val="CommentText"/>
      </w:pPr>
      <w:r>
        <w:rPr>
          <w:rStyle w:val="CommentReference"/>
        </w:rPr>
        <w:annotationRef/>
      </w:r>
      <w:r>
        <w:t>This hasn’t been explained anywhere, has it?</w:t>
      </w:r>
    </w:p>
  </w:comment>
  <w:comment w:id="1" w:author="George Soler (Steyer Associates Inc)" w:date="2019-04-25T14:22:00Z" w:initials="GS(AI">
    <w:p w14:paraId="097DE681" w14:textId="11C388E0" w:rsidR="00A858F1" w:rsidRDefault="00A858F1">
      <w:pPr>
        <w:pStyle w:val="CommentText"/>
      </w:pPr>
      <w:r>
        <w:t xml:space="preserve">Correct. </w:t>
      </w:r>
      <w:r>
        <w:rPr>
          <w:rStyle w:val="CommentReference"/>
        </w:rPr>
        <w:annotationRef/>
      </w:r>
      <w:r>
        <w:t xml:space="preserve">Only here, succinctly. </w:t>
      </w:r>
    </w:p>
    <w:p w14:paraId="358C10B0" w14:textId="77777777" w:rsidR="00A858F1" w:rsidRDefault="00A858F1">
      <w:pPr>
        <w:pStyle w:val="CommentText"/>
      </w:pPr>
    </w:p>
    <w:p w14:paraId="5EFA5CA5" w14:textId="65EBE0D3" w:rsidR="00A858F1" w:rsidRDefault="00A858F1">
      <w:pPr>
        <w:pStyle w:val="CommentText"/>
      </w:pPr>
      <w:r>
        <w:t>We could insert a quote following “: the fact that the system knows more than any one agent.” In order to elaborate a bit, if you think it is necessary.</w:t>
      </w:r>
    </w:p>
  </w:comment>
  <w:comment w:id="2" w:author="Alex Slivkins" w:date="2019-04-25T22:27:00Z" w:initials="AS">
    <w:p w14:paraId="5FC7F8A1" w14:textId="418169C3" w:rsidR="00900F6E" w:rsidRDefault="00900F6E">
      <w:pPr>
        <w:pStyle w:val="CommentText"/>
      </w:pPr>
      <w:r>
        <w:rPr>
          <w:rStyle w:val="CommentReference"/>
        </w:rPr>
        <w:annotationRef/>
      </w:r>
      <w:r>
        <w:t>This is an explanation of a standard term in Economics – so it seems weird to put it as quote. It is neither a new point, nor some opinion. I’d leave it as is.</w:t>
      </w:r>
    </w:p>
  </w:comment>
  <w:comment w:id="3" w:author="Alex Slivkins" w:date="2019-04-25T22:28:00Z" w:initials="AS">
    <w:p w14:paraId="6DA4AEAB" w14:textId="61CDC71C" w:rsidR="00900F6E" w:rsidRDefault="00900F6E">
      <w:pPr>
        <w:pStyle w:val="CommentText"/>
      </w:pPr>
      <w:r>
        <w:rPr>
          <w:rStyle w:val="CommentReference"/>
        </w:rPr>
        <w:annotationRef/>
      </w:r>
    </w:p>
  </w:comment>
  <w:comment w:id="4" w:author="Microsoft Office User" w:date="2019-04-26T12:07:00Z" w:initials="MOU">
    <w:p w14:paraId="2F320595" w14:textId="0AF69EA2" w:rsidR="003A2705" w:rsidRDefault="003A2705">
      <w:pPr>
        <w:pStyle w:val="CommentText"/>
      </w:pPr>
      <w:r>
        <w:rPr>
          <w:rStyle w:val="CommentReference"/>
        </w:rPr>
        <w:annotationRef/>
      </w:r>
      <w:r w:rsidR="00DC7432">
        <w:t>Previously, it was ML and econ. Did you mean to say differently here?</w:t>
      </w:r>
    </w:p>
  </w:comment>
  <w:comment w:id="5" w:author="George Soler (Steyer Associates Inc)" w:date="2019-04-26T13:28:00Z" w:initials="GS(AI">
    <w:p w14:paraId="33EFD8BE" w14:textId="33021D8A" w:rsidR="009E5E71" w:rsidRDefault="009E5E71">
      <w:pPr>
        <w:pStyle w:val="CommentText"/>
      </w:pPr>
      <w:r>
        <w:rPr>
          <w:rStyle w:val="CommentReference"/>
        </w:rPr>
        <w:annotationRef/>
      </w:r>
      <w:r>
        <w:t xml:space="preserve">Intentional. Operations research is a third realm mentioned by Alex. </w:t>
      </w:r>
    </w:p>
  </w:comment>
  <w:comment w:id="6" w:author="Alex Slivkins" w:date="2019-04-24T21:43:00Z" w:initials="AS">
    <w:p w14:paraId="1145D337" w14:textId="2C8796B9" w:rsidR="001B5996" w:rsidRDefault="001B5996">
      <w:pPr>
        <w:pStyle w:val="CommentText"/>
      </w:pPr>
      <w:r>
        <w:rPr>
          <w:rStyle w:val="CommentReference"/>
        </w:rPr>
        <w:annotationRef/>
      </w:r>
      <w:r>
        <w:t xml:space="preserve">I thought the description of the problem better goes here. </w:t>
      </w:r>
    </w:p>
  </w:comment>
  <w:comment w:id="7" w:author="Alex Slivkins" w:date="2019-04-24T21:44:00Z" w:initials="AS">
    <w:p w14:paraId="4490AF61" w14:textId="2D434B04" w:rsidR="001B5996" w:rsidRDefault="001B5996">
      <w:pPr>
        <w:pStyle w:val="CommentText"/>
      </w:pPr>
      <w:r>
        <w:rPr>
          <w:rStyle w:val="CommentReference"/>
        </w:rPr>
        <w:annotationRef/>
      </w:r>
      <w:r w:rsidR="003837E0">
        <w:t xml:space="preserve">I’d like to insert this point somewhere. So perhaps it can come as a quote? Besides, this document pretty much makes all other points that I’d make – in part because it is based on two manuscripts that I co-authored! </w:t>
      </w:r>
      <w:r w:rsidR="003837E0">
        <w:br/>
      </w:r>
      <w:r w:rsidR="003837E0">
        <w:br/>
        <w:t>Also, to the extent that quotes add color, I think the first quote should be on “Bayesian exploration” in general, rather than on the</w:t>
      </w:r>
      <w:r w:rsidR="0010301F">
        <w:t xml:space="preserve"> specific paper. </w:t>
      </w:r>
    </w:p>
  </w:comment>
  <w:comment w:id="8" w:author="George Soler (Steyer Associates Inc)" w:date="2019-04-25T14:25:00Z" w:initials="GS(AI">
    <w:p w14:paraId="60283AAF" w14:textId="1D140B28" w:rsidR="00207D5B" w:rsidRDefault="00207D5B">
      <w:pPr>
        <w:pStyle w:val="CommentText"/>
      </w:pPr>
      <w:r>
        <w:rPr>
          <w:rStyle w:val="CommentReference"/>
        </w:rPr>
        <w:annotationRef/>
      </w:r>
      <w:r>
        <w:t xml:space="preserve">Agreed. Let’s see what Nicole chimes in with. I too had envisioned that the quotes would serves as explanatory/illustrative content, in addition to adding color. </w:t>
      </w:r>
    </w:p>
  </w:comment>
  <w:comment w:id="9" w:author="Alex Slivkins" w:date="2019-04-25T22:33:00Z" w:initials="AS">
    <w:p w14:paraId="2C6D97D4" w14:textId="58BB803C" w:rsidR="007E1754" w:rsidRDefault="007E1754">
      <w:pPr>
        <w:pStyle w:val="CommentText"/>
      </w:pPr>
      <w:r>
        <w:rPr>
          <w:rStyle w:val="CommentReference"/>
        </w:rPr>
        <w:annotationRef/>
      </w:r>
      <w:r>
        <w:t xml:space="preserve">OK, so I guess this will be a break-out quote from Alex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comment>
  <w:comment w:id="10" w:author="George Soler (Steyer Associates Inc)" w:date="2019-04-25T19:46:00Z" w:initials="GS(AI">
    <w:p w14:paraId="2E53D9B8" w14:textId="5DE78BD0" w:rsidR="00746D49" w:rsidRDefault="00746D49">
      <w:pPr>
        <w:pStyle w:val="CommentText"/>
      </w:pPr>
      <w:r>
        <w:rPr>
          <w:rStyle w:val="CommentReference"/>
        </w:rPr>
        <w:annotationRef/>
      </w:r>
      <w:r>
        <w:t>Ultracool. Especially the Se</w:t>
      </w:r>
      <w:r w:rsidR="001759FC">
        <w:t>a</w:t>
      </w:r>
      <w:r>
        <w:t xml:space="preserve">gal. </w:t>
      </w:r>
    </w:p>
  </w:comment>
  <w:comment w:id="12" w:author="George Soler (Steyer Associates Inc)" w:date="2019-04-24T07:14:00Z" w:initials="GS(AI">
    <w:p w14:paraId="437D4DE9" w14:textId="1FAD9E3C" w:rsidR="00F62316" w:rsidRDefault="00F62316">
      <w:pPr>
        <w:pStyle w:val="CommentText"/>
      </w:pPr>
      <w:r>
        <w:rPr>
          <w:rStyle w:val="CommentReference"/>
        </w:rPr>
        <w:annotationRef/>
      </w:r>
      <w:r>
        <w:t xml:space="preserve">A second Alex quote can go here. </w:t>
      </w:r>
    </w:p>
  </w:comment>
  <w:comment w:id="13" w:author="Alex Slivkins" w:date="2019-04-24T22:06:00Z" w:initials="AS">
    <w:p w14:paraId="45E70099" w14:textId="2DA2E6F7" w:rsidR="00627797" w:rsidRDefault="00627797">
      <w:pPr>
        <w:pStyle w:val="CommentText"/>
      </w:pPr>
      <w:r>
        <w:rPr>
          <w:rStyle w:val="CommentReference"/>
        </w:rPr>
        <w:annotationRef/>
      </w:r>
      <w:r>
        <w:rPr>
          <w:rStyle w:val="CommentReference"/>
        </w:rPr>
        <w:t>This point seems unclear without some explanation, doesn’t it? If so, here’s an explanation, in the form of a quote. Please feel free to shorten, etc.</w:t>
      </w:r>
    </w:p>
  </w:comment>
  <w:comment w:id="17" w:author="George Soler (Steyer Associates Inc)" w:date="2019-04-25T16:26:00Z" w:initials="GS(AI">
    <w:p w14:paraId="583D1420" w14:textId="1016222C" w:rsidR="00E71F0C" w:rsidRDefault="00E71F0C">
      <w:pPr>
        <w:pStyle w:val="CommentText"/>
      </w:pPr>
      <w:r>
        <w:rPr>
          <w:rStyle w:val="CommentReference"/>
        </w:rPr>
        <w:annotationRef/>
      </w:r>
      <w:r>
        <w:t>Alex, see if this new wording works better. Alludes to your discussion of medical trials in the post itself</w:t>
      </w:r>
      <w:r w:rsidR="00720587">
        <w:t xml:space="preserve"> without over-promising.</w:t>
      </w:r>
    </w:p>
  </w:comment>
  <w:comment w:id="18" w:author="Alex Slivkins" w:date="2019-04-25T22:32:00Z" w:initials="AS">
    <w:p w14:paraId="034A5EB9" w14:textId="01729F9F" w:rsidR="00900F6E" w:rsidRDefault="00900F6E">
      <w:pPr>
        <w:pStyle w:val="CommentText"/>
      </w:pPr>
      <w:r>
        <w:rPr>
          <w:rStyle w:val="CommentReference"/>
        </w:rPr>
        <w:annotationRef/>
      </w:r>
      <w:r>
        <w:t>Awesome!</w:t>
      </w:r>
    </w:p>
  </w:comment>
  <w:comment w:id="24" w:author="Alex Slivkins" w:date="2019-04-25T18:56:00Z" w:initials="AS">
    <w:p w14:paraId="7B3DF632" w14:textId="202147C1" w:rsidR="008946BB" w:rsidRDefault="008946BB">
      <w:pPr>
        <w:pStyle w:val="CommentText"/>
      </w:pPr>
      <w:r>
        <w:rPr>
          <w:rStyle w:val="CommentReference"/>
        </w:rPr>
        <w:annotationRef/>
      </w:r>
      <w:r>
        <w:t xml:space="preserve">The version with “… this is the question” </w:t>
      </w:r>
      <w:r>
        <w:rPr>
          <w:rStyle w:val="CommentReference"/>
        </w:rPr>
        <w:annotationRef/>
      </w:r>
      <w:r>
        <w:t xml:space="preserve"> is a slogan for multi-armed bandits, i.e., the problem without incentives issues. </w:t>
      </w:r>
    </w:p>
  </w:comment>
  <w:comment w:id="25" w:author="George Soler (Steyer Associates Inc)" w:date="2019-04-25T16:25:00Z" w:initials="GS(AI">
    <w:p w14:paraId="337D9C88" w14:textId="59E2434F" w:rsidR="00E71F0C" w:rsidRDefault="00E71F0C">
      <w:pPr>
        <w:pStyle w:val="CommentText"/>
      </w:pPr>
      <w:r>
        <w:rPr>
          <w:rStyle w:val="CommentReference"/>
        </w:rPr>
        <w:annotationRef/>
      </w:r>
      <w:r>
        <w:t>Got it. Your new wording is works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BD4F4A" w15:done="1"/>
  <w15:commentEx w15:paraId="5EFA5CA5" w15:paraIdParent="1DBD4F4A" w15:done="1"/>
  <w15:commentEx w15:paraId="5FC7F8A1" w15:paraIdParent="1DBD4F4A" w15:done="1"/>
  <w15:commentEx w15:paraId="6DA4AEAB" w15:paraIdParent="1DBD4F4A" w15:done="1"/>
  <w15:commentEx w15:paraId="2F320595" w15:done="1"/>
  <w15:commentEx w15:paraId="33EFD8BE" w15:paraIdParent="2F320595" w15:done="1"/>
  <w15:commentEx w15:paraId="1145D337" w15:done="1"/>
  <w15:commentEx w15:paraId="4490AF61" w15:done="1"/>
  <w15:commentEx w15:paraId="60283AAF" w15:paraIdParent="4490AF61" w15:done="1"/>
  <w15:commentEx w15:paraId="2C6D97D4" w15:paraIdParent="4490AF61" w15:done="1"/>
  <w15:commentEx w15:paraId="2E53D9B8" w15:paraIdParent="4490AF61" w15:done="1"/>
  <w15:commentEx w15:paraId="437D4DE9" w15:done="1"/>
  <w15:commentEx w15:paraId="45E70099" w15:done="1"/>
  <w15:commentEx w15:paraId="583D1420" w15:done="0"/>
  <w15:commentEx w15:paraId="034A5EB9" w15:paraIdParent="583D1420" w15:done="0"/>
  <w15:commentEx w15:paraId="7B3DF632" w15:done="1"/>
  <w15:commentEx w15:paraId="337D9C88" w15:paraIdParent="7B3DF63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BD4F4A" w16cid:durableId="206B5668"/>
  <w16cid:commentId w16cid:paraId="5EFA5CA5" w16cid:durableId="206C413D"/>
  <w16cid:commentId w16cid:paraId="5FC7F8A1" w16cid:durableId="206CB2BF"/>
  <w16cid:commentId w16cid:paraId="6DA4AEAB" w16cid:durableId="206CB2FA"/>
  <w16cid:commentId w16cid:paraId="2F320595" w16cid:durableId="206D72F4"/>
  <w16cid:commentId w16cid:paraId="33EFD8BE" w16cid:durableId="206D85F1"/>
  <w16cid:commentId w16cid:paraId="1145D337" w16cid:durableId="206B56F4"/>
  <w16cid:commentId w16cid:paraId="4490AF61" w16cid:durableId="206B573B"/>
  <w16cid:commentId w16cid:paraId="60283AAF" w16cid:durableId="206C41D6"/>
  <w16cid:commentId w16cid:paraId="2C6D97D4" w16cid:durableId="206CB444"/>
  <w16cid:commentId w16cid:paraId="2E53D9B8" w16cid:durableId="206C8D04"/>
  <w16cid:commentId w16cid:paraId="437D4DE9" w16cid:durableId="206A8B4E"/>
  <w16cid:commentId w16cid:paraId="45E70099" w16cid:durableId="206B5C7F"/>
  <w16cid:commentId w16cid:paraId="583D1420" w16cid:durableId="206C5E34"/>
  <w16cid:commentId w16cid:paraId="034A5EB9" w16cid:durableId="206CB3FF"/>
  <w16cid:commentId w16cid:paraId="7B3DF632" w16cid:durableId="206C814B"/>
  <w16cid:commentId w16cid:paraId="337D9C88" w16cid:durableId="206C5D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BEA9C" w14:textId="77777777" w:rsidR="00664AF7" w:rsidRDefault="00664AF7" w:rsidP="00251F18">
      <w:pPr>
        <w:spacing w:after="0" w:line="240" w:lineRule="auto"/>
      </w:pPr>
      <w:r>
        <w:separator/>
      </w:r>
    </w:p>
  </w:endnote>
  <w:endnote w:type="continuationSeparator" w:id="0">
    <w:p w14:paraId="3CB2C1CB" w14:textId="77777777" w:rsidR="00664AF7" w:rsidRDefault="00664AF7" w:rsidP="00251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Lucida Sans Typewriter">
    <w:panose1 w:val="020B0509030504030204"/>
    <w:charset w:val="00"/>
    <w:family w:val="modern"/>
    <w:pitch w:val="fixed"/>
    <w:sig w:usb0="00000003" w:usb1="00000000" w:usb2="00000000" w:usb3="00000000" w:csb0="00000001" w:csb1="00000000"/>
  </w:font>
  <w:font w:name="Segoe UI Emoji">
    <w:altName w:val="Segoe UI Emoji"/>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B0899" w14:textId="77777777" w:rsidR="00664AF7" w:rsidRDefault="00664AF7" w:rsidP="00251F18">
      <w:pPr>
        <w:spacing w:after="0" w:line="240" w:lineRule="auto"/>
      </w:pPr>
      <w:r>
        <w:separator/>
      </w:r>
    </w:p>
  </w:footnote>
  <w:footnote w:type="continuationSeparator" w:id="0">
    <w:p w14:paraId="09CEBA22" w14:textId="77777777" w:rsidR="00664AF7" w:rsidRDefault="00664AF7" w:rsidP="00251F18">
      <w:pPr>
        <w:spacing w:after="0" w:line="240" w:lineRule="auto"/>
      </w:pPr>
      <w:r>
        <w:continuationSeparator/>
      </w:r>
    </w:p>
  </w:footnote>
  <w:footnote w:id="1">
    <w:p w14:paraId="2D5B8531" w14:textId="58BE60CA" w:rsidR="00735099" w:rsidRDefault="0073509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64317A"/>
    <w:multiLevelType w:val="hybridMultilevel"/>
    <w:tmpl w:val="AE30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Slivkins">
    <w15:presenceInfo w15:providerId="AD" w15:userId="S::slivkins@microsoft.com::3cfbe2e8-fddf-44bb-be1b-de2df8172376"/>
  </w15:person>
  <w15:person w15:author="George Soler (Steyer Associates Inc)">
    <w15:presenceInfo w15:providerId="None" w15:userId="George Soler (Steyer Associates Inc)"/>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41"/>
    <w:rsid w:val="00036BF1"/>
    <w:rsid w:val="00037712"/>
    <w:rsid w:val="000473DD"/>
    <w:rsid w:val="00094B89"/>
    <w:rsid w:val="00096CF0"/>
    <w:rsid w:val="000C377B"/>
    <w:rsid w:val="000C5376"/>
    <w:rsid w:val="000D102A"/>
    <w:rsid w:val="000D3999"/>
    <w:rsid w:val="000F484E"/>
    <w:rsid w:val="0010301F"/>
    <w:rsid w:val="001329A6"/>
    <w:rsid w:val="00167643"/>
    <w:rsid w:val="001759FC"/>
    <w:rsid w:val="00176048"/>
    <w:rsid w:val="001B5996"/>
    <w:rsid w:val="001D44CD"/>
    <w:rsid w:val="00207D5B"/>
    <w:rsid w:val="00216619"/>
    <w:rsid w:val="002420DB"/>
    <w:rsid w:val="00246A1E"/>
    <w:rsid w:val="00251F18"/>
    <w:rsid w:val="00260A56"/>
    <w:rsid w:val="00264EA4"/>
    <w:rsid w:val="00275FFC"/>
    <w:rsid w:val="00281896"/>
    <w:rsid w:val="00353F39"/>
    <w:rsid w:val="003704AE"/>
    <w:rsid w:val="003837E0"/>
    <w:rsid w:val="003A2705"/>
    <w:rsid w:val="003D2D5B"/>
    <w:rsid w:val="003F210F"/>
    <w:rsid w:val="0040623D"/>
    <w:rsid w:val="00455836"/>
    <w:rsid w:val="00467962"/>
    <w:rsid w:val="004758C9"/>
    <w:rsid w:val="00475A59"/>
    <w:rsid w:val="0049643E"/>
    <w:rsid w:val="004A38AD"/>
    <w:rsid w:val="004A71BE"/>
    <w:rsid w:val="004B3FCA"/>
    <w:rsid w:val="004C3E3A"/>
    <w:rsid w:val="004D460D"/>
    <w:rsid w:val="004D52C4"/>
    <w:rsid w:val="004F531D"/>
    <w:rsid w:val="005150C7"/>
    <w:rsid w:val="005159C3"/>
    <w:rsid w:val="00521C45"/>
    <w:rsid w:val="00552183"/>
    <w:rsid w:val="00566828"/>
    <w:rsid w:val="00581FA7"/>
    <w:rsid w:val="00586C9A"/>
    <w:rsid w:val="00586E4B"/>
    <w:rsid w:val="00590E9B"/>
    <w:rsid w:val="00592240"/>
    <w:rsid w:val="00594A39"/>
    <w:rsid w:val="005A45AE"/>
    <w:rsid w:val="005D1DD6"/>
    <w:rsid w:val="005E45B1"/>
    <w:rsid w:val="00602A4E"/>
    <w:rsid w:val="006113F2"/>
    <w:rsid w:val="00622803"/>
    <w:rsid w:val="00627797"/>
    <w:rsid w:val="00642C1A"/>
    <w:rsid w:val="00664AF7"/>
    <w:rsid w:val="006717B2"/>
    <w:rsid w:val="00686A38"/>
    <w:rsid w:val="00687D89"/>
    <w:rsid w:val="006A4A83"/>
    <w:rsid w:val="0070677C"/>
    <w:rsid w:val="007167CE"/>
    <w:rsid w:val="00720587"/>
    <w:rsid w:val="00731C46"/>
    <w:rsid w:val="00733055"/>
    <w:rsid w:val="00735099"/>
    <w:rsid w:val="00746D49"/>
    <w:rsid w:val="00754EE9"/>
    <w:rsid w:val="007C3675"/>
    <w:rsid w:val="007E1754"/>
    <w:rsid w:val="007E3FF5"/>
    <w:rsid w:val="00807C43"/>
    <w:rsid w:val="00812308"/>
    <w:rsid w:val="0082177B"/>
    <w:rsid w:val="00834AB2"/>
    <w:rsid w:val="00850539"/>
    <w:rsid w:val="008946BB"/>
    <w:rsid w:val="008A51F1"/>
    <w:rsid w:val="008B1687"/>
    <w:rsid w:val="008E1622"/>
    <w:rsid w:val="00900F6E"/>
    <w:rsid w:val="00931FB2"/>
    <w:rsid w:val="00935AD2"/>
    <w:rsid w:val="0094182A"/>
    <w:rsid w:val="00996262"/>
    <w:rsid w:val="009A25C8"/>
    <w:rsid w:val="009B3BA8"/>
    <w:rsid w:val="009B5B79"/>
    <w:rsid w:val="009D750F"/>
    <w:rsid w:val="009E5E71"/>
    <w:rsid w:val="00A057B7"/>
    <w:rsid w:val="00A13062"/>
    <w:rsid w:val="00A23C24"/>
    <w:rsid w:val="00A245A7"/>
    <w:rsid w:val="00A63835"/>
    <w:rsid w:val="00A858F1"/>
    <w:rsid w:val="00AA130E"/>
    <w:rsid w:val="00AC3C6C"/>
    <w:rsid w:val="00AC704D"/>
    <w:rsid w:val="00AD31F6"/>
    <w:rsid w:val="00B00C22"/>
    <w:rsid w:val="00B66AC2"/>
    <w:rsid w:val="00BD31B8"/>
    <w:rsid w:val="00BF3418"/>
    <w:rsid w:val="00C014BD"/>
    <w:rsid w:val="00C5186E"/>
    <w:rsid w:val="00C80F5C"/>
    <w:rsid w:val="00C86690"/>
    <w:rsid w:val="00CD3E39"/>
    <w:rsid w:val="00CF0213"/>
    <w:rsid w:val="00D0112D"/>
    <w:rsid w:val="00D01FB2"/>
    <w:rsid w:val="00D104CA"/>
    <w:rsid w:val="00D14D63"/>
    <w:rsid w:val="00D23723"/>
    <w:rsid w:val="00D30421"/>
    <w:rsid w:val="00D4568E"/>
    <w:rsid w:val="00D65512"/>
    <w:rsid w:val="00DC7432"/>
    <w:rsid w:val="00DE2B41"/>
    <w:rsid w:val="00DF055B"/>
    <w:rsid w:val="00E168E1"/>
    <w:rsid w:val="00E36B3E"/>
    <w:rsid w:val="00E667D6"/>
    <w:rsid w:val="00E711FB"/>
    <w:rsid w:val="00E71F0C"/>
    <w:rsid w:val="00E80842"/>
    <w:rsid w:val="00E826B8"/>
    <w:rsid w:val="00EA4768"/>
    <w:rsid w:val="00EA5D96"/>
    <w:rsid w:val="00EB5E35"/>
    <w:rsid w:val="00EC338D"/>
    <w:rsid w:val="00EC7E05"/>
    <w:rsid w:val="00EE5B70"/>
    <w:rsid w:val="00F16A5A"/>
    <w:rsid w:val="00F50611"/>
    <w:rsid w:val="00F62316"/>
    <w:rsid w:val="00F65B92"/>
    <w:rsid w:val="00FF6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9966C"/>
  <w15:chartTrackingRefBased/>
  <w15:docId w15:val="{B9BB9A56-3E3C-479A-9FCA-E2555EFE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1FB"/>
    <w:rPr>
      <w:color w:val="0563C1" w:themeColor="hyperlink"/>
      <w:u w:val="single"/>
    </w:rPr>
  </w:style>
  <w:style w:type="character" w:styleId="UnresolvedMention">
    <w:name w:val="Unresolved Mention"/>
    <w:basedOn w:val="DefaultParagraphFont"/>
    <w:uiPriority w:val="99"/>
    <w:semiHidden/>
    <w:unhideWhenUsed/>
    <w:rsid w:val="00E711FB"/>
    <w:rPr>
      <w:color w:val="605E5C"/>
      <w:shd w:val="clear" w:color="auto" w:fill="E1DFDD"/>
    </w:rPr>
  </w:style>
  <w:style w:type="paragraph" w:styleId="ListParagraph">
    <w:name w:val="List Paragraph"/>
    <w:basedOn w:val="Normal"/>
    <w:uiPriority w:val="34"/>
    <w:qFormat/>
    <w:rsid w:val="00A23C24"/>
    <w:pPr>
      <w:ind w:left="720"/>
      <w:contextualSpacing/>
    </w:pPr>
  </w:style>
  <w:style w:type="character" w:styleId="CommentReference">
    <w:name w:val="annotation reference"/>
    <w:basedOn w:val="DefaultParagraphFont"/>
    <w:uiPriority w:val="99"/>
    <w:semiHidden/>
    <w:unhideWhenUsed/>
    <w:rsid w:val="008A51F1"/>
    <w:rPr>
      <w:sz w:val="16"/>
      <w:szCs w:val="16"/>
    </w:rPr>
  </w:style>
  <w:style w:type="paragraph" w:styleId="CommentText">
    <w:name w:val="annotation text"/>
    <w:basedOn w:val="Normal"/>
    <w:link w:val="CommentTextChar"/>
    <w:uiPriority w:val="99"/>
    <w:semiHidden/>
    <w:unhideWhenUsed/>
    <w:rsid w:val="008A51F1"/>
    <w:pPr>
      <w:spacing w:line="240" w:lineRule="auto"/>
    </w:pPr>
    <w:rPr>
      <w:sz w:val="20"/>
      <w:szCs w:val="20"/>
    </w:rPr>
  </w:style>
  <w:style w:type="character" w:customStyle="1" w:styleId="CommentTextChar">
    <w:name w:val="Comment Text Char"/>
    <w:basedOn w:val="DefaultParagraphFont"/>
    <w:link w:val="CommentText"/>
    <w:uiPriority w:val="99"/>
    <w:semiHidden/>
    <w:rsid w:val="008A51F1"/>
    <w:rPr>
      <w:sz w:val="20"/>
      <w:szCs w:val="20"/>
    </w:rPr>
  </w:style>
  <w:style w:type="paragraph" w:styleId="CommentSubject">
    <w:name w:val="annotation subject"/>
    <w:basedOn w:val="CommentText"/>
    <w:next w:val="CommentText"/>
    <w:link w:val="CommentSubjectChar"/>
    <w:uiPriority w:val="99"/>
    <w:semiHidden/>
    <w:unhideWhenUsed/>
    <w:rsid w:val="008A51F1"/>
    <w:rPr>
      <w:b/>
      <w:bCs/>
    </w:rPr>
  </w:style>
  <w:style w:type="character" w:customStyle="1" w:styleId="CommentSubjectChar">
    <w:name w:val="Comment Subject Char"/>
    <w:basedOn w:val="CommentTextChar"/>
    <w:link w:val="CommentSubject"/>
    <w:uiPriority w:val="99"/>
    <w:semiHidden/>
    <w:rsid w:val="008A51F1"/>
    <w:rPr>
      <w:b/>
      <w:bCs/>
      <w:sz w:val="20"/>
      <w:szCs w:val="20"/>
    </w:rPr>
  </w:style>
  <w:style w:type="paragraph" w:styleId="BalloonText">
    <w:name w:val="Balloon Text"/>
    <w:basedOn w:val="Normal"/>
    <w:link w:val="BalloonTextChar"/>
    <w:uiPriority w:val="99"/>
    <w:semiHidden/>
    <w:unhideWhenUsed/>
    <w:rsid w:val="008A5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1F1"/>
    <w:rPr>
      <w:rFonts w:ascii="Segoe UI" w:hAnsi="Segoe UI" w:cs="Segoe UI"/>
      <w:sz w:val="18"/>
      <w:szCs w:val="18"/>
    </w:rPr>
  </w:style>
  <w:style w:type="paragraph" w:styleId="FootnoteText">
    <w:name w:val="footnote text"/>
    <w:basedOn w:val="Normal"/>
    <w:link w:val="FootnoteTextChar"/>
    <w:uiPriority w:val="99"/>
    <w:semiHidden/>
    <w:unhideWhenUsed/>
    <w:rsid w:val="007350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5099"/>
    <w:rPr>
      <w:sz w:val="20"/>
      <w:szCs w:val="20"/>
    </w:rPr>
  </w:style>
  <w:style w:type="character" w:styleId="FootnoteReference">
    <w:name w:val="footnote reference"/>
    <w:basedOn w:val="DefaultParagraphFont"/>
    <w:uiPriority w:val="99"/>
    <w:semiHidden/>
    <w:unhideWhenUsed/>
    <w:rsid w:val="007350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2019.thewebconf.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m06.safelinks.protection.outlook.com/?url=https%3A%2F%2Farxiv.org%2Fabs%2F1902.07119&amp;data=02%7C01%7Cv-gesole%40microsoft.com%7Ca2c19e84a4964f49095f08d6c354490a%7C72f988bf86f141af91ab2d7cd011db47%7C1%7C0%7C636911164097567895&amp;sdata=iSSYzrTnNeofgmUjLalS1PFWWpfFkk72LzHf7lrzVfY%3D&amp;reserved=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E6DB4-6FF9-434F-8632-2AC20B0C4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Soler (Steyer Associates Inc)</dc:creator>
  <cp:keywords/>
  <dc:description/>
  <cp:lastModifiedBy>George Soler (Steyer Associates Inc)</cp:lastModifiedBy>
  <cp:revision>2</cp:revision>
  <dcterms:created xsi:type="dcterms:W3CDTF">2019-04-28T21:52:00Z</dcterms:created>
  <dcterms:modified xsi:type="dcterms:W3CDTF">2019-04-28T21:52:00Z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v-lalopr@microsoft.com</vt:lpwstr>
  </property>
  <property fmtid="{D5CDD505-2E9C-101B-9397-08002B2CF9AE}" pid="5" name="MSIP_Label_f42aa342-8706-4288-bd11-ebb85995028c_SetDate">
    <vt:lpwstr>2019-04-24T14:35:12.2611655Z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7fecbc75-2242-4f9d-a084-f3066be1e2a9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